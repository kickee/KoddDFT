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8A60F" w14:textId="77777777" w:rsidR="003A1C3B" w:rsidRDefault="003A1C3B" w:rsidP="003A1C3B">
      <w:pPr>
        <w:jc w:val="center"/>
        <w:rPr>
          <w:rFonts w:ascii="黑体" w:eastAsia="黑体"/>
          <w:b/>
          <w:sz w:val="28"/>
          <w:szCs w:val="28"/>
        </w:rPr>
      </w:pPr>
      <w:r w:rsidRPr="00814AA4">
        <w:rPr>
          <w:rFonts w:ascii="黑体" w:eastAsia="黑体" w:hint="eastAsia"/>
          <w:b/>
          <w:sz w:val="28"/>
          <w:szCs w:val="28"/>
        </w:rPr>
        <w:t>专利申请技术交底书</w:t>
      </w:r>
    </w:p>
    <w:p w14:paraId="3D3731B7" w14:textId="539F7065" w:rsidR="009A4B7B" w:rsidRPr="00A23147" w:rsidRDefault="00AA6EE9" w:rsidP="009A7254">
      <w:pPr>
        <w:jc w:val="left"/>
        <w:rPr>
          <w:rFonts w:ascii="宋体" w:hAnsi="宋体"/>
          <w:b/>
          <w:sz w:val="32"/>
          <w:szCs w:val="32"/>
        </w:rPr>
      </w:pPr>
      <w:r w:rsidRPr="00A23147">
        <w:rPr>
          <w:rFonts w:ascii="宋体" w:hAnsi="宋体" w:hint="eastAsia"/>
          <w:b/>
        </w:rPr>
        <w:t>编号:</w:t>
      </w:r>
      <w:r w:rsidR="00426F67">
        <w:rPr>
          <w:rFonts w:ascii="宋体" w:hAnsi="宋体" w:hint="eastAsia"/>
          <w:color w:val="808080"/>
          <w:sz w:val="18"/>
          <w:szCs w:val="18"/>
        </w:rPr>
        <w:t>知识产权管理办公室</w:t>
      </w:r>
      <w:r w:rsidRPr="00A23147">
        <w:rPr>
          <w:rFonts w:ascii="宋体" w:hAnsi="宋体" w:hint="eastAsia"/>
          <w:color w:val="808080"/>
          <w:sz w:val="18"/>
          <w:szCs w:val="18"/>
        </w:rPr>
        <w:t>填写</w:t>
      </w:r>
      <w:r w:rsidR="009A7254" w:rsidRPr="00A23147">
        <w:rPr>
          <w:rFonts w:ascii="宋体" w:hAnsi="宋体" w:hint="eastAsia"/>
          <w:color w:val="808080"/>
          <w:sz w:val="18"/>
          <w:szCs w:val="18"/>
        </w:rPr>
        <w:t>（</w:t>
      </w:r>
      <w:r w:rsidR="00CE4CA9" w:rsidRPr="00A23147">
        <w:rPr>
          <w:rFonts w:ascii="宋体" w:hAnsi="宋体" w:hint="eastAsia"/>
          <w:color w:val="808080"/>
          <w:sz w:val="18"/>
          <w:szCs w:val="18"/>
        </w:rPr>
        <w:t>格式</w:t>
      </w:r>
      <w:r w:rsidR="009A7254" w:rsidRPr="00A23147">
        <w:rPr>
          <w:rFonts w:ascii="宋体" w:hAnsi="宋体" w:hint="eastAsia"/>
          <w:color w:val="808080"/>
          <w:sz w:val="18"/>
          <w:szCs w:val="18"/>
        </w:rPr>
        <w:t>：GW+年度+代理所简称+代理所流水码+申请类型简称）</w:t>
      </w:r>
      <w:r w:rsidR="00CE4CA9" w:rsidRPr="00A23147">
        <w:rPr>
          <w:rFonts w:ascii="宋体" w:hAnsi="宋体" w:hint="eastAsia"/>
          <w:color w:val="808080"/>
          <w:sz w:val="18"/>
          <w:szCs w:val="18"/>
        </w:rPr>
        <w:t xml:space="preserve">  </w:t>
      </w:r>
      <w:r w:rsidR="00CE4CA9" w:rsidRPr="00A23147">
        <w:rPr>
          <w:rFonts w:ascii="宋体" w:hAnsi="宋体" w:hint="eastAsia"/>
          <w:color w:val="808080"/>
        </w:rPr>
        <w:t xml:space="preserve"> </w:t>
      </w:r>
      <w:r w:rsidR="003A1C3B" w:rsidRPr="00A23147">
        <w:rPr>
          <w:rFonts w:ascii="宋体" w:hAnsi="宋体" w:hint="eastAsia"/>
          <w:color w:val="808080"/>
        </w:rPr>
        <w:t xml:space="preserve">    </w:t>
      </w:r>
      <w:r w:rsidR="003A1C3B" w:rsidRPr="00A23147">
        <w:rPr>
          <w:rFonts w:ascii="宋体" w:hAnsi="宋体" w:hint="eastAsia"/>
          <w:b/>
        </w:rPr>
        <w:t>提交日期</w:t>
      </w:r>
      <w:r w:rsidR="003A1C3B" w:rsidRPr="00A23147">
        <w:rPr>
          <w:rFonts w:ascii="宋体" w:hAnsi="宋体" w:hint="eastAsia"/>
          <w:color w:val="808080"/>
        </w:rPr>
        <w:t>：</w:t>
      </w:r>
      <w:r w:rsidR="00012DBA" w:rsidRPr="00170685">
        <w:rPr>
          <w:rFonts w:ascii="宋体" w:hAnsi="宋体"/>
          <w:highlight w:val="yellow"/>
        </w:rPr>
        <w:t>20</w:t>
      </w:r>
      <w:r w:rsidR="00413A4D">
        <w:rPr>
          <w:rFonts w:ascii="宋体" w:hAnsi="宋体" w:hint="eastAsia"/>
          <w:highlight w:val="yellow"/>
        </w:rPr>
        <w:t>20</w:t>
      </w:r>
      <w:r w:rsidR="003A1C3B" w:rsidRPr="00170685">
        <w:rPr>
          <w:rFonts w:ascii="宋体" w:hAnsi="宋体" w:hint="eastAsia"/>
          <w:highlight w:val="yellow"/>
        </w:rPr>
        <w:t>年</w:t>
      </w:r>
      <w:r w:rsidR="00B43ABF">
        <w:rPr>
          <w:rFonts w:ascii="宋体" w:hAnsi="宋体" w:hint="eastAsia"/>
          <w:highlight w:val="yellow"/>
        </w:rPr>
        <w:t>6</w:t>
      </w:r>
      <w:r w:rsidR="003A1C3B" w:rsidRPr="00170685">
        <w:rPr>
          <w:rFonts w:ascii="宋体" w:hAnsi="宋体" w:hint="eastAsia"/>
          <w:highlight w:val="yellow"/>
        </w:rPr>
        <w:t>月</w:t>
      </w:r>
      <w:r w:rsidR="00B43ABF">
        <w:rPr>
          <w:rFonts w:ascii="宋体" w:hAnsi="宋体" w:hint="eastAsia"/>
          <w:highlight w:val="yellow"/>
        </w:rPr>
        <w:t>22</w:t>
      </w:r>
      <w:r w:rsidR="003A1C3B" w:rsidRPr="00170685">
        <w:rPr>
          <w:rFonts w:ascii="宋体" w:hAnsi="宋体" w:hint="eastAsia"/>
          <w:highlight w:val="yellow"/>
        </w:rPr>
        <w:t>日</w:t>
      </w:r>
    </w:p>
    <w:tbl>
      <w:tblPr>
        <w:tblW w:w="1095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"/>
        <w:gridCol w:w="657"/>
        <w:gridCol w:w="821"/>
        <w:gridCol w:w="3071"/>
        <w:gridCol w:w="671"/>
        <w:gridCol w:w="502"/>
        <w:gridCol w:w="1507"/>
        <w:gridCol w:w="630"/>
        <w:gridCol w:w="2559"/>
      </w:tblGrid>
      <w:tr w:rsidR="00012DBA" w14:paraId="004D6F84" w14:textId="77777777" w:rsidTr="00012DBA">
        <w:trPr>
          <w:trHeight w:val="381"/>
          <w:jc w:val="center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B8CCE4"/>
            <w:textDirection w:val="tbRlV"/>
          </w:tcPr>
          <w:p w14:paraId="097B1007" w14:textId="77777777" w:rsidR="003904BD" w:rsidRPr="009E6CBE" w:rsidRDefault="003904BD" w:rsidP="006D1F49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9E6CBE">
              <w:rPr>
                <w:rFonts w:hint="eastAsia"/>
                <w:b/>
                <w:sz w:val="18"/>
                <w:szCs w:val="18"/>
              </w:rPr>
              <w:t>发</w:t>
            </w:r>
            <w:r w:rsidRPr="009E6CBE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9E6CBE">
              <w:rPr>
                <w:rFonts w:hint="eastAsia"/>
                <w:b/>
                <w:sz w:val="18"/>
                <w:szCs w:val="18"/>
              </w:rPr>
              <w:t>明</w:t>
            </w:r>
            <w:r w:rsidRPr="009E6CBE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9E6CBE">
              <w:rPr>
                <w:rFonts w:hint="eastAsia"/>
                <w:b/>
                <w:sz w:val="18"/>
                <w:szCs w:val="18"/>
              </w:rPr>
              <w:t>人</w:t>
            </w:r>
            <w:r w:rsidRPr="009E6CBE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9E6CBE">
              <w:rPr>
                <w:rFonts w:hint="eastAsia"/>
                <w:b/>
                <w:sz w:val="18"/>
                <w:szCs w:val="18"/>
              </w:rPr>
              <w:t>填</w:t>
            </w:r>
            <w:r w:rsidRPr="009E6CBE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9E6CBE">
              <w:rPr>
                <w:rFonts w:hint="eastAsia"/>
                <w:b/>
                <w:sz w:val="18"/>
                <w:szCs w:val="18"/>
              </w:rPr>
              <w:t>写</w:t>
            </w:r>
          </w:p>
        </w:tc>
        <w:tc>
          <w:tcPr>
            <w:tcW w:w="1478" w:type="dxa"/>
            <w:gridSpan w:val="2"/>
            <w:vMerge w:val="restart"/>
            <w:tcBorders>
              <w:top w:val="doub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51228827" w14:textId="77777777" w:rsidR="003904BD" w:rsidRPr="009E6CBE" w:rsidRDefault="003904BD" w:rsidP="006D1F49">
            <w:pPr>
              <w:jc w:val="center"/>
              <w:rPr>
                <w:b/>
                <w:bCs/>
                <w:sz w:val="18"/>
                <w:szCs w:val="18"/>
              </w:rPr>
            </w:pPr>
            <w:r w:rsidRPr="009E6CBE">
              <w:rPr>
                <w:rFonts w:hint="eastAsia"/>
                <w:b/>
                <w:bCs/>
                <w:sz w:val="18"/>
                <w:szCs w:val="18"/>
              </w:rPr>
              <w:t>第一发明人</w:t>
            </w:r>
          </w:p>
        </w:tc>
        <w:tc>
          <w:tcPr>
            <w:tcW w:w="3071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4CE0F12" w14:textId="77777777" w:rsidR="003904BD" w:rsidRPr="00D11846" w:rsidRDefault="00886DEC" w:rsidP="00012DBA">
            <w:pPr>
              <w:jc w:val="left"/>
              <w:rPr>
                <w:color w:val="808080"/>
                <w:szCs w:val="18"/>
              </w:rPr>
            </w:pPr>
            <w:r w:rsidRPr="00170685">
              <w:rPr>
                <w:rFonts w:hint="eastAsia"/>
                <w:color w:val="808080"/>
                <w:szCs w:val="18"/>
                <w:highlight w:val="yellow"/>
              </w:rPr>
              <w:t>姜鑫</w:t>
            </w:r>
          </w:p>
        </w:tc>
        <w:tc>
          <w:tcPr>
            <w:tcW w:w="67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6024E347" w14:textId="77777777" w:rsidR="003904BD" w:rsidRPr="009E6CBE" w:rsidRDefault="003904BD" w:rsidP="006D1F49">
            <w:pPr>
              <w:jc w:val="center"/>
              <w:rPr>
                <w:b/>
                <w:bCs/>
                <w:sz w:val="18"/>
                <w:szCs w:val="18"/>
              </w:rPr>
            </w:pPr>
            <w:r w:rsidRPr="009E6CBE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200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2300E69" w14:textId="77777777" w:rsidR="003904BD" w:rsidRPr="00012DBA" w:rsidRDefault="006022F5" w:rsidP="00426F67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客</w:t>
            </w:r>
            <w:proofErr w:type="gramStart"/>
            <w:r>
              <w:rPr>
                <w:rFonts w:hint="eastAsia"/>
                <w:szCs w:val="18"/>
              </w:rPr>
              <w:t>服中心</w:t>
            </w:r>
            <w:proofErr w:type="gramEnd"/>
            <w:r>
              <w:rPr>
                <w:rFonts w:hint="eastAsia"/>
                <w:szCs w:val="18"/>
              </w:rPr>
              <w:t>工程技术部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08A5900A" w14:textId="77777777" w:rsidR="003904BD" w:rsidRDefault="003904BD" w:rsidP="00CE4CA9">
            <w:pPr>
              <w:jc w:val="left"/>
            </w:pPr>
            <w:r w:rsidRPr="006D1F49">
              <w:rPr>
                <w:rFonts w:hint="eastAsia"/>
                <w:b/>
                <w:bCs/>
              </w:rPr>
              <w:t>手机</w:t>
            </w:r>
          </w:p>
        </w:tc>
        <w:tc>
          <w:tcPr>
            <w:tcW w:w="2559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2938475" w14:textId="77777777" w:rsidR="003904BD" w:rsidRPr="00012DBA" w:rsidRDefault="000B4B4F" w:rsidP="00CE4CA9">
            <w:pPr>
              <w:jc w:val="left"/>
              <w:rPr>
                <w:sz w:val="18"/>
                <w:szCs w:val="18"/>
              </w:rPr>
            </w:pPr>
            <w:r w:rsidRPr="00170685">
              <w:rPr>
                <w:rFonts w:hint="eastAsia"/>
                <w:szCs w:val="18"/>
                <w:highlight w:val="yellow"/>
              </w:rPr>
              <w:t>13683656897</w:t>
            </w:r>
          </w:p>
        </w:tc>
      </w:tr>
      <w:tr w:rsidR="000B4B4F" w14:paraId="438E9E4E" w14:textId="77777777" w:rsidTr="00012DBA">
        <w:trPr>
          <w:trHeight w:val="413"/>
          <w:jc w:val="center"/>
        </w:trPr>
        <w:tc>
          <w:tcPr>
            <w:tcW w:w="0" w:type="auto"/>
            <w:vMerge/>
            <w:shd w:val="clear" w:color="auto" w:fill="B8CCE4"/>
            <w:textDirection w:val="tbRlV"/>
          </w:tcPr>
          <w:p w14:paraId="35BBB82D" w14:textId="77777777" w:rsidR="000B4B4F" w:rsidRPr="009E6CBE" w:rsidRDefault="000B4B4F" w:rsidP="006D1F49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78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7D956A0A" w14:textId="77777777" w:rsidR="000B4B4F" w:rsidRPr="009E6CBE" w:rsidRDefault="000B4B4F" w:rsidP="006D1F4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071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8120C19" w14:textId="77777777" w:rsidR="000B4B4F" w:rsidRPr="009E6CBE" w:rsidRDefault="000B4B4F" w:rsidP="006D1F4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17670EB3" w14:textId="77777777" w:rsidR="000B4B4F" w:rsidRPr="009E6CBE" w:rsidRDefault="000B4B4F" w:rsidP="00926CD8">
            <w:pPr>
              <w:jc w:val="center"/>
              <w:rPr>
                <w:b/>
                <w:bCs/>
                <w:sz w:val="18"/>
                <w:szCs w:val="18"/>
              </w:rPr>
            </w:pPr>
            <w:r w:rsidRPr="009E6CBE">
              <w:rPr>
                <w:rFonts w:hint="eastAsia"/>
                <w:b/>
                <w:bCs/>
                <w:sz w:val="18"/>
                <w:szCs w:val="18"/>
              </w:rPr>
              <w:t>座机</w:t>
            </w:r>
          </w:p>
        </w:tc>
        <w:tc>
          <w:tcPr>
            <w:tcW w:w="2009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7ABA6EB" w14:textId="77777777" w:rsidR="000B4B4F" w:rsidRPr="00012DBA" w:rsidRDefault="000B4B4F" w:rsidP="00605B37">
            <w:pPr>
              <w:jc w:val="left"/>
              <w:rPr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3F2F608F" w14:textId="77777777" w:rsidR="000B4B4F" w:rsidRDefault="000B4B4F" w:rsidP="00CE4CA9">
            <w:pPr>
              <w:jc w:val="left"/>
            </w:pPr>
            <w:r w:rsidRPr="006D1F49">
              <w:rPr>
                <w:rFonts w:hint="eastAsia"/>
                <w:b/>
                <w:bCs/>
              </w:rPr>
              <w:t>邮箱</w:t>
            </w:r>
          </w:p>
        </w:tc>
        <w:tc>
          <w:tcPr>
            <w:tcW w:w="255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9829F7" w14:textId="77777777" w:rsidR="000B4B4F" w:rsidRPr="00170685" w:rsidRDefault="000B4B4F" w:rsidP="00BE53B1">
            <w:pPr>
              <w:jc w:val="left"/>
              <w:rPr>
                <w:sz w:val="18"/>
                <w:szCs w:val="18"/>
                <w:highlight w:val="yellow"/>
              </w:rPr>
            </w:pPr>
            <w:r w:rsidRPr="00170685">
              <w:rPr>
                <w:rFonts w:hint="eastAsia"/>
                <w:szCs w:val="18"/>
                <w:highlight w:val="yellow"/>
              </w:rPr>
              <w:t>jiangxin@goldwin</w:t>
            </w:r>
            <w:r w:rsidRPr="00170685">
              <w:rPr>
                <w:szCs w:val="18"/>
                <w:highlight w:val="yellow"/>
              </w:rPr>
              <w:t>d.com</w:t>
            </w:r>
          </w:p>
        </w:tc>
      </w:tr>
      <w:tr w:rsidR="000B4B4F" w:rsidRPr="006D1F49" w14:paraId="2F4ECF74" w14:textId="77777777" w:rsidTr="003B22F4">
        <w:trPr>
          <w:trHeight w:val="533"/>
          <w:jc w:val="center"/>
        </w:trPr>
        <w:tc>
          <w:tcPr>
            <w:tcW w:w="0" w:type="auto"/>
            <w:vMerge/>
            <w:shd w:val="clear" w:color="auto" w:fill="B8CCE4"/>
          </w:tcPr>
          <w:p w14:paraId="515BEB4E" w14:textId="77777777" w:rsidR="000B4B4F" w:rsidRPr="009E6CBE" w:rsidRDefault="000B4B4F">
            <w:pPr>
              <w:rPr>
                <w:sz w:val="18"/>
                <w:szCs w:val="18"/>
              </w:rPr>
            </w:pPr>
          </w:p>
        </w:tc>
        <w:tc>
          <w:tcPr>
            <w:tcW w:w="147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4E5EE86D" w14:textId="77777777" w:rsidR="000B4B4F" w:rsidRDefault="000B4B4F" w:rsidP="000B4B4F">
            <w:pPr>
              <w:spacing w:line="240" w:lineRule="exact"/>
              <w:ind w:firstLineChars="100" w:firstLine="181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其它</w:t>
            </w:r>
            <w:r w:rsidRPr="009E6CBE">
              <w:rPr>
                <w:rFonts w:hint="eastAsia"/>
                <w:b/>
                <w:bCs/>
                <w:sz w:val="18"/>
                <w:szCs w:val="18"/>
              </w:rPr>
              <w:t>发明人</w:t>
            </w:r>
          </w:p>
          <w:p w14:paraId="2A077650" w14:textId="77777777" w:rsidR="000B4B4F" w:rsidRPr="00426F67" w:rsidRDefault="000B4B4F" w:rsidP="00426F67">
            <w:pPr>
              <w:spacing w:line="240" w:lineRule="exact"/>
              <w:jc w:val="left"/>
              <w:rPr>
                <w:b/>
                <w:bCs/>
                <w:sz w:val="18"/>
                <w:szCs w:val="18"/>
              </w:rPr>
            </w:pPr>
            <w:r w:rsidRPr="00426F67">
              <w:rPr>
                <w:rFonts w:ascii="宋体" w:hAnsi="宋体" w:hint="eastAsia"/>
                <w:color w:val="808080"/>
                <w:sz w:val="18"/>
                <w:szCs w:val="18"/>
              </w:rPr>
              <w:t>（不可以超过2个，没有可不填）</w:t>
            </w:r>
          </w:p>
        </w:tc>
        <w:tc>
          <w:tcPr>
            <w:tcW w:w="8940" w:type="dxa"/>
            <w:gridSpan w:val="6"/>
            <w:tcBorders>
              <w:top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B52B74C" w14:textId="2DEFDA86" w:rsidR="000B4B4F" w:rsidRPr="006022F5" w:rsidRDefault="00B43ABF" w:rsidP="00012DB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赵新龙</w:t>
            </w:r>
            <w:r w:rsidR="006022F5">
              <w:rPr>
                <w:rFonts w:hint="eastAsia"/>
                <w:bCs/>
                <w:sz w:val="18"/>
                <w:szCs w:val="18"/>
              </w:rPr>
              <w:t>（</w:t>
            </w:r>
            <w:r w:rsidR="004762A8">
              <w:rPr>
                <w:rFonts w:hint="eastAsia"/>
                <w:bCs/>
                <w:sz w:val="18"/>
                <w:szCs w:val="18"/>
              </w:rPr>
              <w:t>3</w:t>
            </w:r>
            <w:r w:rsidR="006022F5">
              <w:rPr>
                <w:rFonts w:hint="eastAsia"/>
                <w:bCs/>
                <w:sz w:val="18"/>
                <w:szCs w:val="18"/>
              </w:rPr>
              <w:t>0%</w:t>
            </w:r>
            <w:r w:rsidR="006022F5">
              <w:rPr>
                <w:rFonts w:hint="eastAsia"/>
                <w:bCs/>
                <w:sz w:val="18"/>
                <w:szCs w:val="18"/>
              </w:rPr>
              <w:t>）</w:t>
            </w:r>
          </w:p>
        </w:tc>
      </w:tr>
      <w:tr w:rsidR="000B4B4F" w:rsidRPr="006D1F49" w14:paraId="752FD003" w14:textId="77777777" w:rsidTr="00012DBA">
        <w:trPr>
          <w:trHeight w:val="549"/>
          <w:jc w:val="center"/>
        </w:trPr>
        <w:tc>
          <w:tcPr>
            <w:tcW w:w="0" w:type="auto"/>
            <w:vMerge/>
            <w:shd w:val="clear" w:color="auto" w:fill="B8CCE4"/>
          </w:tcPr>
          <w:p w14:paraId="7D795DE4" w14:textId="77777777" w:rsidR="000B4B4F" w:rsidRPr="009E6CBE" w:rsidRDefault="000B4B4F">
            <w:pPr>
              <w:rPr>
                <w:sz w:val="18"/>
                <w:szCs w:val="18"/>
              </w:rPr>
            </w:pPr>
          </w:p>
        </w:tc>
        <w:tc>
          <w:tcPr>
            <w:tcW w:w="1478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34140258" w14:textId="77777777" w:rsidR="000B4B4F" w:rsidRPr="009E6CBE" w:rsidRDefault="000B4B4F" w:rsidP="006D1F4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0" w:type="dxa"/>
            <w:gridSpan w:val="6"/>
            <w:tcBorders>
              <w:top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EAAB006" w14:textId="70F55C95" w:rsidR="000B4B4F" w:rsidRPr="00012DBA" w:rsidRDefault="00B43ABF" w:rsidP="0003251A">
            <w:pPr>
              <w:jc w:val="left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王川</w:t>
            </w:r>
            <w:r w:rsidR="006022F5" w:rsidRPr="006022F5">
              <w:rPr>
                <w:rFonts w:hint="eastAsia"/>
                <w:bCs/>
                <w:sz w:val="18"/>
                <w:szCs w:val="18"/>
              </w:rPr>
              <w:t>（</w:t>
            </w:r>
            <w:r w:rsidR="004762A8">
              <w:rPr>
                <w:rFonts w:hint="eastAsia"/>
                <w:bCs/>
                <w:sz w:val="18"/>
                <w:szCs w:val="18"/>
              </w:rPr>
              <w:t>1</w:t>
            </w:r>
            <w:r w:rsidR="006022F5" w:rsidRPr="006022F5">
              <w:rPr>
                <w:rFonts w:hint="eastAsia"/>
                <w:bCs/>
                <w:sz w:val="18"/>
                <w:szCs w:val="18"/>
              </w:rPr>
              <w:t>0%</w:t>
            </w:r>
            <w:r w:rsidR="006022F5" w:rsidRPr="006022F5">
              <w:rPr>
                <w:rFonts w:hint="eastAsia"/>
                <w:bCs/>
                <w:sz w:val="18"/>
                <w:szCs w:val="18"/>
              </w:rPr>
              <w:t>）</w:t>
            </w:r>
          </w:p>
        </w:tc>
      </w:tr>
      <w:tr w:rsidR="000B4B4F" w14:paraId="5E71153E" w14:textId="77777777" w:rsidTr="00012DBA">
        <w:trPr>
          <w:trHeight w:val="410"/>
          <w:jc w:val="center"/>
        </w:trPr>
        <w:tc>
          <w:tcPr>
            <w:tcW w:w="0" w:type="auto"/>
            <w:vMerge/>
            <w:shd w:val="clear" w:color="auto" w:fill="B8CCE4"/>
          </w:tcPr>
          <w:p w14:paraId="464BEA6A" w14:textId="77777777" w:rsidR="000B4B4F" w:rsidRPr="009E6CBE" w:rsidRDefault="000B4B4F">
            <w:pPr>
              <w:rPr>
                <w:sz w:val="18"/>
                <w:szCs w:val="18"/>
              </w:rPr>
            </w:pPr>
          </w:p>
        </w:tc>
        <w:tc>
          <w:tcPr>
            <w:tcW w:w="147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8CCE4"/>
            <w:vAlign w:val="center"/>
          </w:tcPr>
          <w:p w14:paraId="696CD0ED" w14:textId="77777777" w:rsidR="000B4B4F" w:rsidRPr="009E6CBE" w:rsidRDefault="000B4B4F" w:rsidP="006D1F4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技术</w:t>
            </w:r>
            <w:r w:rsidRPr="009E6CBE">
              <w:rPr>
                <w:rFonts w:hint="eastAsia"/>
                <w:b/>
                <w:sz w:val="18"/>
                <w:szCs w:val="18"/>
              </w:rPr>
              <w:t>联系人</w:t>
            </w:r>
          </w:p>
        </w:tc>
        <w:tc>
          <w:tcPr>
            <w:tcW w:w="3071" w:type="dxa"/>
            <w:vMerge w:val="restart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E980DEF" w14:textId="77777777" w:rsidR="000B4B4F" w:rsidRPr="00012DBA" w:rsidRDefault="000B4B4F" w:rsidP="00012DBA">
            <w:pPr>
              <w:jc w:val="left"/>
              <w:rPr>
                <w:szCs w:val="18"/>
              </w:rPr>
            </w:pPr>
            <w:r w:rsidRPr="00170685">
              <w:rPr>
                <w:rFonts w:hint="eastAsia"/>
                <w:szCs w:val="18"/>
                <w:highlight w:val="yellow"/>
              </w:rPr>
              <w:t>姜鑫</w:t>
            </w:r>
          </w:p>
        </w:tc>
        <w:tc>
          <w:tcPr>
            <w:tcW w:w="67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B8CCE4"/>
            <w:vAlign w:val="center"/>
          </w:tcPr>
          <w:p w14:paraId="7A5B4AA2" w14:textId="77777777" w:rsidR="000B4B4F" w:rsidRPr="009E6CBE" w:rsidRDefault="000B4B4F" w:rsidP="00CE4CA9">
            <w:pPr>
              <w:jc w:val="left"/>
              <w:rPr>
                <w:b/>
                <w:sz w:val="18"/>
                <w:szCs w:val="18"/>
              </w:rPr>
            </w:pPr>
            <w:r w:rsidRPr="009E6CBE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2009" w:type="dxa"/>
            <w:gridSpan w:val="2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B4B2DA1" w14:textId="77777777" w:rsidR="000B4B4F" w:rsidRPr="009E6CBE" w:rsidRDefault="006022F5" w:rsidP="005230D1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szCs w:val="18"/>
              </w:rPr>
              <w:t>客</w:t>
            </w:r>
            <w:proofErr w:type="gramStart"/>
            <w:r>
              <w:rPr>
                <w:rFonts w:hint="eastAsia"/>
                <w:szCs w:val="18"/>
              </w:rPr>
              <w:t>服中心</w:t>
            </w:r>
            <w:proofErr w:type="gramEnd"/>
            <w:r>
              <w:rPr>
                <w:rFonts w:hint="eastAsia"/>
                <w:szCs w:val="18"/>
              </w:rPr>
              <w:t>工程技术部</w:t>
            </w:r>
          </w:p>
        </w:tc>
        <w:tc>
          <w:tcPr>
            <w:tcW w:w="6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B8CCE4"/>
            <w:vAlign w:val="center"/>
          </w:tcPr>
          <w:p w14:paraId="2E2227DF" w14:textId="77777777" w:rsidR="000B4B4F" w:rsidRPr="006D1F49" w:rsidRDefault="000B4B4F" w:rsidP="00CE4CA9">
            <w:pPr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手机</w:t>
            </w:r>
          </w:p>
        </w:tc>
        <w:tc>
          <w:tcPr>
            <w:tcW w:w="255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F605A32" w14:textId="77777777" w:rsidR="000B4B4F" w:rsidRPr="00170685" w:rsidRDefault="000B4B4F" w:rsidP="00605B37">
            <w:pPr>
              <w:jc w:val="left"/>
              <w:rPr>
                <w:sz w:val="18"/>
                <w:szCs w:val="18"/>
                <w:highlight w:val="yellow"/>
              </w:rPr>
            </w:pPr>
            <w:r w:rsidRPr="00170685">
              <w:rPr>
                <w:rFonts w:hint="eastAsia"/>
                <w:szCs w:val="18"/>
                <w:highlight w:val="yellow"/>
              </w:rPr>
              <w:t>13683656897</w:t>
            </w:r>
          </w:p>
        </w:tc>
      </w:tr>
      <w:tr w:rsidR="000B4B4F" w14:paraId="4CB0A38A" w14:textId="77777777" w:rsidTr="00012DBA">
        <w:trPr>
          <w:trHeight w:val="421"/>
          <w:jc w:val="center"/>
        </w:trPr>
        <w:tc>
          <w:tcPr>
            <w:tcW w:w="0" w:type="auto"/>
            <w:vMerge/>
            <w:shd w:val="clear" w:color="auto" w:fill="B8CCE4"/>
          </w:tcPr>
          <w:p w14:paraId="3348C6B6" w14:textId="77777777" w:rsidR="000B4B4F" w:rsidRPr="009E6CBE" w:rsidRDefault="000B4B4F">
            <w:pPr>
              <w:rPr>
                <w:sz w:val="18"/>
                <w:szCs w:val="18"/>
              </w:rPr>
            </w:pPr>
          </w:p>
        </w:tc>
        <w:tc>
          <w:tcPr>
            <w:tcW w:w="147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8CCE4"/>
            <w:vAlign w:val="center"/>
          </w:tcPr>
          <w:p w14:paraId="09FC1022" w14:textId="77777777" w:rsidR="000B4B4F" w:rsidRPr="009E6CBE" w:rsidRDefault="000B4B4F" w:rsidP="006D1F4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071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6039DED" w14:textId="77777777" w:rsidR="000B4B4F" w:rsidRPr="009E6CBE" w:rsidRDefault="000B4B4F" w:rsidP="00CE4CA9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B8CCE4"/>
            <w:vAlign w:val="center"/>
          </w:tcPr>
          <w:p w14:paraId="73CE6210" w14:textId="77777777" w:rsidR="000B4B4F" w:rsidRPr="009E6CBE" w:rsidRDefault="000B4B4F" w:rsidP="00CE4CA9">
            <w:pPr>
              <w:jc w:val="left"/>
              <w:rPr>
                <w:b/>
                <w:bCs/>
                <w:sz w:val="18"/>
                <w:szCs w:val="18"/>
              </w:rPr>
            </w:pPr>
            <w:r w:rsidRPr="009E6CBE">
              <w:rPr>
                <w:rFonts w:hint="eastAsia"/>
                <w:b/>
                <w:bCs/>
                <w:sz w:val="18"/>
                <w:szCs w:val="18"/>
              </w:rPr>
              <w:t>座机</w:t>
            </w:r>
          </w:p>
        </w:tc>
        <w:tc>
          <w:tcPr>
            <w:tcW w:w="2009" w:type="dxa"/>
            <w:gridSpan w:val="2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F94FF44" w14:textId="77777777" w:rsidR="000B4B4F" w:rsidRPr="009E6CBE" w:rsidRDefault="000B4B4F" w:rsidP="00CE4CA9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B8CCE4"/>
            <w:vAlign w:val="center"/>
          </w:tcPr>
          <w:p w14:paraId="2211AC7F" w14:textId="77777777" w:rsidR="000B4B4F" w:rsidRPr="006D1F49" w:rsidRDefault="000B4B4F" w:rsidP="00CE4CA9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邮箱</w:t>
            </w:r>
          </w:p>
        </w:tc>
        <w:tc>
          <w:tcPr>
            <w:tcW w:w="255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B1340FB" w14:textId="77777777" w:rsidR="000B4B4F" w:rsidRPr="00170685" w:rsidRDefault="000B4B4F" w:rsidP="00605B37">
            <w:pPr>
              <w:jc w:val="left"/>
              <w:rPr>
                <w:sz w:val="18"/>
                <w:szCs w:val="18"/>
                <w:highlight w:val="yellow"/>
              </w:rPr>
            </w:pPr>
            <w:r w:rsidRPr="00170685">
              <w:rPr>
                <w:rFonts w:hint="eastAsia"/>
                <w:szCs w:val="18"/>
                <w:highlight w:val="yellow"/>
              </w:rPr>
              <w:t>jiangxin@goldwin</w:t>
            </w:r>
            <w:r w:rsidRPr="00170685">
              <w:rPr>
                <w:szCs w:val="18"/>
                <w:highlight w:val="yellow"/>
              </w:rPr>
              <w:t>d.com</w:t>
            </w:r>
          </w:p>
        </w:tc>
      </w:tr>
      <w:tr w:rsidR="000B4B4F" w14:paraId="0EA268A9" w14:textId="77777777" w:rsidTr="00012DBA">
        <w:trPr>
          <w:trHeight w:val="472"/>
          <w:jc w:val="center"/>
        </w:trPr>
        <w:tc>
          <w:tcPr>
            <w:tcW w:w="0" w:type="auto"/>
            <w:vMerge/>
            <w:shd w:val="clear" w:color="auto" w:fill="B8CCE4"/>
          </w:tcPr>
          <w:p w14:paraId="2F7ED47A" w14:textId="77777777" w:rsidR="000B4B4F" w:rsidRPr="009E6CBE" w:rsidRDefault="000B4B4F">
            <w:pPr>
              <w:rPr>
                <w:sz w:val="18"/>
                <w:szCs w:val="18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8CCE4"/>
            <w:vAlign w:val="center"/>
          </w:tcPr>
          <w:p w14:paraId="2FAA2303" w14:textId="77777777" w:rsidR="000B4B4F" w:rsidRPr="009E6CBE" w:rsidRDefault="000B4B4F" w:rsidP="006D1F49">
            <w:pPr>
              <w:tabs>
                <w:tab w:val="left" w:pos="3843"/>
              </w:tabs>
              <w:jc w:val="center"/>
              <w:rPr>
                <w:b/>
                <w:sz w:val="18"/>
                <w:szCs w:val="18"/>
              </w:rPr>
            </w:pPr>
            <w:r w:rsidRPr="009E6CBE">
              <w:rPr>
                <w:rFonts w:hint="eastAsia"/>
                <w:b/>
                <w:sz w:val="18"/>
                <w:szCs w:val="18"/>
              </w:rPr>
              <w:t>发明名称</w:t>
            </w:r>
          </w:p>
        </w:tc>
        <w:tc>
          <w:tcPr>
            <w:tcW w:w="8940" w:type="dxa"/>
            <w:gridSpan w:val="6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D0E0A00" w14:textId="03FA1CEE" w:rsidR="000B4B4F" w:rsidRPr="00426F67" w:rsidRDefault="000B4B4F" w:rsidP="000B4B4F">
            <w:pPr>
              <w:jc w:val="left"/>
              <w:rPr>
                <w:color w:val="808080"/>
                <w:szCs w:val="18"/>
              </w:rPr>
            </w:pPr>
            <w:r>
              <w:rPr>
                <w:rFonts w:hint="eastAsia"/>
                <w:szCs w:val="18"/>
              </w:rPr>
              <w:t>一种</w:t>
            </w:r>
            <w:r w:rsidR="00B43ABF">
              <w:rPr>
                <w:rFonts w:hint="eastAsia"/>
                <w:szCs w:val="18"/>
              </w:rPr>
              <w:t>蝶形计算谐波</w:t>
            </w:r>
            <w:r w:rsidR="0085278F">
              <w:rPr>
                <w:rFonts w:hint="eastAsia"/>
                <w:szCs w:val="18"/>
              </w:rPr>
              <w:t>方法</w:t>
            </w:r>
          </w:p>
        </w:tc>
      </w:tr>
      <w:tr w:rsidR="000B4B4F" w14:paraId="60578BC3" w14:textId="77777777" w:rsidTr="00012DBA">
        <w:trPr>
          <w:trHeight w:val="472"/>
          <w:jc w:val="center"/>
        </w:trPr>
        <w:tc>
          <w:tcPr>
            <w:tcW w:w="0" w:type="auto"/>
            <w:vMerge/>
            <w:shd w:val="clear" w:color="auto" w:fill="B8CCE4"/>
          </w:tcPr>
          <w:p w14:paraId="0795D9E3" w14:textId="77777777" w:rsidR="000B4B4F" w:rsidRPr="009E6CBE" w:rsidRDefault="000B4B4F">
            <w:pPr>
              <w:rPr>
                <w:sz w:val="18"/>
                <w:szCs w:val="18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8CCE4"/>
            <w:vAlign w:val="center"/>
          </w:tcPr>
          <w:p w14:paraId="1AD49FAD" w14:textId="77777777" w:rsidR="000B4B4F" w:rsidRPr="009E6CBE" w:rsidRDefault="000B4B4F" w:rsidP="006D1F49">
            <w:pPr>
              <w:tabs>
                <w:tab w:val="left" w:pos="3843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申请人</w:t>
            </w:r>
          </w:p>
        </w:tc>
        <w:tc>
          <w:tcPr>
            <w:tcW w:w="8940" w:type="dxa"/>
            <w:gridSpan w:val="6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9FE6AE4" w14:textId="77777777" w:rsidR="000B4B4F" w:rsidRPr="00012DBA" w:rsidRDefault="000B4B4F" w:rsidP="00012DBA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姜鑫</w:t>
            </w:r>
          </w:p>
        </w:tc>
      </w:tr>
      <w:tr w:rsidR="000B4B4F" w14:paraId="1E270965" w14:textId="77777777" w:rsidTr="00012DBA">
        <w:trPr>
          <w:trHeight w:val="439"/>
          <w:jc w:val="center"/>
        </w:trPr>
        <w:tc>
          <w:tcPr>
            <w:tcW w:w="0" w:type="auto"/>
            <w:vMerge/>
            <w:shd w:val="clear" w:color="auto" w:fill="B8CCE4"/>
          </w:tcPr>
          <w:p w14:paraId="19999700" w14:textId="77777777" w:rsidR="000B4B4F" w:rsidRPr="009E6CBE" w:rsidRDefault="000B4B4F">
            <w:pPr>
              <w:rPr>
                <w:sz w:val="18"/>
                <w:szCs w:val="18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tcMar>
              <w:left w:w="0" w:type="dxa"/>
              <w:right w:w="0" w:type="dxa"/>
            </w:tcMar>
            <w:vAlign w:val="center"/>
          </w:tcPr>
          <w:p w14:paraId="3442A8B4" w14:textId="77777777" w:rsidR="000B4B4F" w:rsidRPr="009E6CBE" w:rsidRDefault="000B4B4F" w:rsidP="00D379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涉及</w:t>
            </w:r>
            <w:r w:rsidRPr="009E6CBE">
              <w:rPr>
                <w:rFonts w:hint="eastAsia"/>
                <w:b/>
                <w:bCs/>
                <w:sz w:val="18"/>
                <w:szCs w:val="18"/>
              </w:rPr>
              <w:t>的项目</w:t>
            </w:r>
          </w:p>
        </w:tc>
        <w:tc>
          <w:tcPr>
            <w:tcW w:w="424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4EC2BA" w14:textId="77777777" w:rsidR="000B4B4F" w:rsidRPr="00012DBA" w:rsidRDefault="006022F5" w:rsidP="00DB5C71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储能产品线</w:t>
            </w:r>
          </w:p>
        </w:tc>
        <w:tc>
          <w:tcPr>
            <w:tcW w:w="15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74914264" w14:textId="77777777" w:rsidR="000B4B4F" w:rsidRPr="009E6CBE" w:rsidRDefault="000B4B4F" w:rsidP="002E42FD">
            <w:pPr>
              <w:jc w:val="left"/>
              <w:rPr>
                <w:b/>
                <w:bCs/>
                <w:sz w:val="18"/>
                <w:szCs w:val="18"/>
              </w:rPr>
            </w:pPr>
            <w:r w:rsidRPr="009E6CBE">
              <w:rPr>
                <w:rFonts w:hint="eastAsia"/>
                <w:b/>
                <w:bCs/>
                <w:sz w:val="18"/>
                <w:szCs w:val="18"/>
              </w:rPr>
              <w:t>拟应用产品</w:t>
            </w:r>
          </w:p>
        </w:tc>
        <w:tc>
          <w:tcPr>
            <w:tcW w:w="318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ACFB08" w14:textId="77777777" w:rsidR="000B4B4F" w:rsidRPr="00012DBA" w:rsidRDefault="000B4B4F" w:rsidP="000969F0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Cs w:val="18"/>
              </w:rPr>
              <w:t>储能系统</w:t>
            </w:r>
          </w:p>
        </w:tc>
      </w:tr>
      <w:tr w:rsidR="000B4B4F" w14:paraId="5BF218BF" w14:textId="77777777" w:rsidTr="00012DBA">
        <w:trPr>
          <w:trHeight w:val="439"/>
          <w:jc w:val="center"/>
        </w:trPr>
        <w:tc>
          <w:tcPr>
            <w:tcW w:w="0" w:type="auto"/>
            <w:vMerge/>
            <w:shd w:val="clear" w:color="auto" w:fill="B8CCE4"/>
          </w:tcPr>
          <w:p w14:paraId="5AA036F7" w14:textId="77777777" w:rsidR="000B4B4F" w:rsidRPr="009E6CBE" w:rsidRDefault="000B4B4F">
            <w:pPr>
              <w:rPr>
                <w:sz w:val="18"/>
                <w:szCs w:val="18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tcMar>
              <w:left w:w="0" w:type="dxa"/>
              <w:right w:w="0" w:type="dxa"/>
            </w:tcMar>
            <w:vAlign w:val="center"/>
          </w:tcPr>
          <w:p w14:paraId="4F698250" w14:textId="77777777" w:rsidR="000B4B4F" w:rsidRPr="009E6CBE" w:rsidRDefault="000B4B4F" w:rsidP="00426F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申请理由</w:t>
            </w:r>
          </w:p>
        </w:tc>
        <w:tc>
          <w:tcPr>
            <w:tcW w:w="894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B91613" w14:textId="77777777" w:rsidR="000B4B4F" w:rsidRDefault="000B4B4F" w:rsidP="00426F67">
            <w:pPr>
              <w:jc w:val="left"/>
              <w:rPr>
                <w:szCs w:val="21"/>
              </w:rPr>
            </w:pPr>
            <w:r>
              <w:rPr>
                <w:rFonts w:hint="eastAsia"/>
                <w:color w:val="808080"/>
                <w:szCs w:val="18"/>
              </w:rPr>
              <w:t>（</w:t>
            </w:r>
            <w:r w:rsidRPr="00D11846">
              <w:rPr>
                <w:rFonts w:hint="eastAsia"/>
                <w:color w:val="808080"/>
                <w:szCs w:val="18"/>
              </w:rPr>
              <w:t>必填</w:t>
            </w:r>
            <w:r>
              <w:rPr>
                <w:rFonts w:hint="eastAsia"/>
                <w:color w:val="808080"/>
                <w:szCs w:val="18"/>
              </w:rPr>
              <w:t>）</w:t>
            </w:r>
          </w:p>
          <w:p w14:paraId="609096AA" w14:textId="77777777" w:rsidR="000B4B4F" w:rsidRDefault="000B4B4F" w:rsidP="00426F67">
            <w:pPr>
              <w:jc w:val="left"/>
              <w:rPr>
                <w:szCs w:val="21"/>
              </w:rPr>
            </w:pPr>
            <w:r w:rsidRPr="009E6CBE">
              <w:rPr>
                <w:rFonts w:ascii="宋体" w:hAnsi="宋体" w:hint="eastAsia"/>
                <w:sz w:val="18"/>
                <w:szCs w:val="18"/>
              </w:rPr>
              <w:t>▇</w:t>
            </w:r>
            <w:r>
              <w:rPr>
                <w:rFonts w:hint="eastAsia"/>
                <w:szCs w:val="21"/>
              </w:rPr>
              <w:t>创新保护</w:t>
            </w:r>
            <w:r>
              <w:rPr>
                <w:rFonts w:hint="eastAsia"/>
                <w:szCs w:val="21"/>
              </w:rPr>
              <w:t xml:space="preserve">  </w:t>
            </w:r>
            <w:r w:rsidRPr="00DB5C71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防御对手</w:t>
            </w:r>
            <w:r w:rsidRPr="00DB5C71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 w:rsidRPr="00DB5C71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技术储备</w:t>
            </w:r>
            <w:r>
              <w:rPr>
                <w:rFonts w:hint="eastAsia"/>
                <w:szCs w:val="21"/>
              </w:rPr>
              <w:t xml:space="preserve">  </w:t>
            </w:r>
            <w:r w:rsidRPr="00DB5C71">
              <w:rPr>
                <w:rFonts w:hint="eastAsia"/>
                <w:szCs w:val="21"/>
              </w:rPr>
              <w:t>□前瞻布局</w:t>
            </w:r>
          </w:p>
          <w:p w14:paraId="25F0E7B4" w14:textId="77777777" w:rsidR="000B4B4F" w:rsidRDefault="000B4B4F" w:rsidP="00292266">
            <w:pPr>
              <w:jc w:val="left"/>
              <w:rPr>
                <w:szCs w:val="21"/>
              </w:rPr>
            </w:pPr>
            <w:r w:rsidRPr="00DB5C71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后续将申请关联专利（写出计划的提交技术交底书时间）</w:t>
            </w:r>
          </w:p>
          <w:p w14:paraId="25F5A61B" w14:textId="77777777" w:rsidR="000B4B4F" w:rsidRPr="00DB5C71" w:rsidRDefault="000B4B4F" w:rsidP="00292266">
            <w:pPr>
              <w:jc w:val="left"/>
              <w:rPr>
                <w:szCs w:val="21"/>
              </w:rPr>
            </w:pPr>
            <w:r w:rsidRPr="00DB5C71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与在先专利相关联（列出内部编号）</w:t>
            </w:r>
          </w:p>
        </w:tc>
      </w:tr>
      <w:tr w:rsidR="000B4B4F" w14:paraId="707F8DEC" w14:textId="77777777" w:rsidTr="00012DBA">
        <w:trPr>
          <w:trHeight w:val="289"/>
          <w:jc w:val="center"/>
        </w:trPr>
        <w:tc>
          <w:tcPr>
            <w:tcW w:w="0" w:type="auto"/>
            <w:vMerge/>
            <w:shd w:val="clear" w:color="auto" w:fill="B8CCE4"/>
          </w:tcPr>
          <w:p w14:paraId="71AC4767" w14:textId="77777777" w:rsidR="000B4B4F" w:rsidRPr="009E6CBE" w:rsidRDefault="000B4B4F">
            <w:pPr>
              <w:rPr>
                <w:sz w:val="18"/>
                <w:szCs w:val="18"/>
              </w:rPr>
            </w:pPr>
          </w:p>
        </w:tc>
        <w:tc>
          <w:tcPr>
            <w:tcW w:w="147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tcMar>
              <w:left w:w="0" w:type="dxa"/>
              <w:right w:w="0" w:type="dxa"/>
            </w:tcMar>
            <w:vAlign w:val="center"/>
          </w:tcPr>
          <w:p w14:paraId="793C2975" w14:textId="77777777" w:rsidR="000B4B4F" w:rsidRDefault="000B4B4F" w:rsidP="00D379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海外申请</w:t>
            </w:r>
          </w:p>
          <w:p w14:paraId="140F7534" w14:textId="77777777" w:rsidR="000B4B4F" w:rsidRPr="009E6CBE" w:rsidRDefault="000B4B4F" w:rsidP="00426F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计划及理由</w:t>
            </w:r>
          </w:p>
        </w:tc>
        <w:tc>
          <w:tcPr>
            <w:tcW w:w="894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0FFD92" w14:textId="77777777" w:rsidR="000B4B4F" w:rsidRPr="00817071" w:rsidRDefault="000B4B4F" w:rsidP="000A0E2E">
            <w:pPr>
              <w:jc w:val="left"/>
              <w:rPr>
                <w:color w:val="808080"/>
                <w:szCs w:val="21"/>
              </w:rPr>
            </w:pPr>
            <w:r w:rsidRPr="00817071">
              <w:rPr>
                <w:rFonts w:hint="eastAsia"/>
                <w:szCs w:val="21"/>
              </w:rPr>
              <w:t>□暂时没有必要到海外申请</w:t>
            </w:r>
            <w:r w:rsidRPr="00817071">
              <w:rPr>
                <w:rFonts w:hint="eastAsia"/>
                <w:szCs w:val="21"/>
              </w:rPr>
              <w:t xml:space="preserve">     </w:t>
            </w:r>
            <w:r w:rsidRPr="009E6CBE">
              <w:rPr>
                <w:rFonts w:ascii="宋体" w:hAnsi="宋体" w:hint="eastAsia"/>
                <w:sz w:val="18"/>
                <w:szCs w:val="18"/>
              </w:rPr>
              <w:t>▇</w:t>
            </w:r>
            <w:r w:rsidRPr="00817071">
              <w:rPr>
                <w:rFonts w:hint="eastAsia"/>
                <w:szCs w:val="21"/>
              </w:rPr>
              <w:t>请求到海外申请</w:t>
            </w:r>
          </w:p>
        </w:tc>
      </w:tr>
      <w:tr w:rsidR="000B4B4F" w14:paraId="30488B2A" w14:textId="77777777" w:rsidTr="00012DBA">
        <w:trPr>
          <w:trHeight w:val="323"/>
          <w:jc w:val="center"/>
        </w:trPr>
        <w:tc>
          <w:tcPr>
            <w:tcW w:w="0" w:type="auto"/>
            <w:vMerge/>
            <w:shd w:val="clear" w:color="auto" w:fill="B8CCE4"/>
          </w:tcPr>
          <w:p w14:paraId="6874864D" w14:textId="77777777" w:rsidR="000B4B4F" w:rsidRPr="009E6CBE" w:rsidRDefault="000B4B4F">
            <w:pPr>
              <w:rPr>
                <w:sz w:val="18"/>
                <w:szCs w:val="18"/>
              </w:rPr>
            </w:pPr>
          </w:p>
        </w:tc>
        <w:tc>
          <w:tcPr>
            <w:tcW w:w="1478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tcMar>
              <w:left w:w="0" w:type="dxa"/>
              <w:right w:w="0" w:type="dxa"/>
            </w:tcMar>
            <w:vAlign w:val="center"/>
          </w:tcPr>
          <w:p w14:paraId="595123A5" w14:textId="77777777" w:rsidR="000B4B4F" w:rsidRDefault="000B4B4F" w:rsidP="00D379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D14B75" w14:textId="77777777" w:rsidR="000B4B4F" w:rsidRPr="00012DBA" w:rsidRDefault="000B4B4F" w:rsidP="003A4AC5">
            <w:pPr>
              <w:jc w:val="left"/>
              <w:rPr>
                <w:sz w:val="18"/>
                <w:szCs w:val="18"/>
              </w:rPr>
            </w:pPr>
            <w:r w:rsidRPr="00012DBA">
              <w:rPr>
                <w:rFonts w:hint="eastAsia"/>
                <w:szCs w:val="18"/>
              </w:rPr>
              <w:t>理由：</w:t>
            </w:r>
            <w:r>
              <w:rPr>
                <w:rFonts w:hint="eastAsia"/>
                <w:szCs w:val="18"/>
              </w:rPr>
              <w:t>暂时无样机</w:t>
            </w:r>
          </w:p>
        </w:tc>
      </w:tr>
      <w:tr w:rsidR="000B4B4F" w:rsidRPr="00A87744" w14:paraId="338FA063" w14:textId="77777777" w:rsidTr="00012DBA">
        <w:trPr>
          <w:trHeight w:val="581"/>
          <w:jc w:val="center"/>
        </w:trPr>
        <w:tc>
          <w:tcPr>
            <w:tcW w:w="0" w:type="auto"/>
            <w:vMerge/>
            <w:shd w:val="clear" w:color="auto" w:fill="B8CCE4"/>
          </w:tcPr>
          <w:p w14:paraId="6A0FA4EB" w14:textId="77777777" w:rsidR="000B4B4F" w:rsidRPr="009E6CBE" w:rsidRDefault="000B4B4F">
            <w:pPr>
              <w:rPr>
                <w:sz w:val="18"/>
                <w:szCs w:val="18"/>
              </w:rPr>
            </w:pPr>
          </w:p>
        </w:tc>
        <w:tc>
          <w:tcPr>
            <w:tcW w:w="65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7536C354" w14:textId="77777777" w:rsidR="000B4B4F" w:rsidRPr="009E6CBE" w:rsidRDefault="000B4B4F" w:rsidP="006D1F49">
            <w:pPr>
              <w:jc w:val="center"/>
              <w:rPr>
                <w:b/>
                <w:sz w:val="18"/>
                <w:szCs w:val="18"/>
              </w:rPr>
            </w:pPr>
            <w:r w:rsidRPr="009E6CBE">
              <w:rPr>
                <w:rFonts w:hint="eastAsia"/>
                <w:b/>
                <w:sz w:val="18"/>
                <w:szCs w:val="18"/>
              </w:rPr>
              <w:t>检索</w:t>
            </w:r>
          </w:p>
          <w:p w14:paraId="50F0664D" w14:textId="77777777" w:rsidR="000B4B4F" w:rsidRPr="009E6CBE" w:rsidRDefault="000B4B4F" w:rsidP="006D1F49">
            <w:pPr>
              <w:jc w:val="center"/>
              <w:rPr>
                <w:sz w:val="18"/>
                <w:szCs w:val="18"/>
              </w:rPr>
            </w:pPr>
            <w:r w:rsidRPr="009E6CBE">
              <w:rPr>
                <w:rFonts w:hint="eastAsia"/>
                <w:b/>
                <w:sz w:val="18"/>
                <w:szCs w:val="18"/>
              </w:rPr>
              <w:t>记录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31916A52" w14:textId="77777777" w:rsidR="000B4B4F" w:rsidRPr="009E6CBE" w:rsidRDefault="000B4B4F" w:rsidP="00A55289">
            <w:pPr>
              <w:jc w:val="center"/>
              <w:rPr>
                <w:sz w:val="18"/>
                <w:szCs w:val="18"/>
              </w:rPr>
            </w:pPr>
            <w:r w:rsidRPr="009E6CBE">
              <w:rPr>
                <w:rFonts w:hint="eastAsia"/>
                <w:b/>
                <w:sz w:val="18"/>
                <w:szCs w:val="18"/>
              </w:rPr>
              <w:t>必检</w:t>
            </w:r>
          </w:p>
        </w:tc>
        <w:tc>
          <w:tcPr>
            <w:tcW w:w="8940" w:type="dxa"/>
            <w:gridSpan w:val="6"/>
            <w:shd w:val="clear" w:color="auto" w:fill="auto"/>
            <w:vAlign w:val="center"/>
          </w:tcPr>
          <w:p w14:paraId="32A8972B" w14:textId="77777777" w:rsidR="000B4B4F" w:rsidRPr="000755C2" w:rsidRDefault="000B4B4F" w:rsidP="00016D5E">
            <w:pPr>
              <w:rPr>
                <w:rFonts w:ascii="宋体" w:hAnsi="宋体"/>
                <w:sz w:val="18"/>
                <w:szCs w:val="18"/>
              </w:rPr>
            </w:pPr>
            <w:r w:rsidRPr="009E6CBE">
              <w:rPr>
                <w:rFonts w:ascii="宋体" w:hAnsi="宋体" w:hint="eastAsia"/>
                <w:sz w:val="18"/>
                <w:szCs w:val="18"/>
              </w:rPr>
              <w:t xml:space="preserve">▇ </w:t>
            </w:r>
            <w:bookmarkStart w:id="0" w:name="OLE_LINK4"/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 \l "OLE_LINK10" </w:instrText>
            </w:r>
            <w:r>
              <w:rPr>
                <w:sz w:val="18"/>
                <w:szCs w:val="18"/>
              </w:rPr>
              <w:fldChar w:fldCharType="separate"/>
            </w:r>
            <w:r w:rsidRPr="00801069">
              <w:rPr>
                <w:rStyle w:val="ac"/>
                <w:rFonts w:hint="eastAsia"/>
                <w:sz w:val="18"/>
                <w:szCs w:val="18"/>
              </w:rPr>
              <w:t>科技文献数据库检索</w:t>
            </w:r>
            <w:bookmarkEnd w:id="0"/>
            <w:r w:rsidRPr="00801069">
              <w:rPr>
                <w:rStyle w:val="ac"/>
                <w:rFonts w:hint="eastAsia"/>
                <w:sz w:val="18"/>
                <w:szCs w:val="18"/>
              </w:rPr>
              <w:t>：检索方式参见《附件一》</w:t>
            </w:r>
            <w:r>
              <w:rPr>
                <w:sz w:val="18"/>
                <w:szCs w:val="18"/>
              </w:rPr>
              <w:fldChar w:fldCharType="end"/>
            </w:r>
          </w:p>
          <w:p w14:paraId="08BC1C20" w14:textId="77777777" w:rsidR="000B4B4F" w:rsidRPr="009E6CBE" w:rsidRDefault="000B4B4F" w:rsidP="009A7254">
            <w:pPr>
              <w:ind w:right="113"/>
              <w:rPr>
                <w:sz w:val="18"/>
                <w:szCs w:val="18"/>
              </w:rPr>
            </w:pPr>
            <w:r w:rsidRPr="009E6CBE">
              <w:rPr>
                <w:rFonts w:ascii="宋体" w:hAnsi="宋体" w:hint="eastAsia"/>
                <w:sz w:val="18"/>
                <w:szCs w:val="18"/>
              </w:rPr>
              <w:t>▇</w:t>
            </w:r>
            <w:r w:rsidR="00686840">
              <w:fldChar w:fldCharType="begin"/>
            </w:r>
            <w:r w:rsidR="00686840">
              <w:instrText xml:space="preserve"> HYPERLINK \l "OLE_LINK1" </w:instrText>
            </w:r>
            <w:r w:rsidR="00686840">
              <w:fldChar w:fldCharType="separate"/>
            </w:r>
            <w:r w:rsidRPr="00695264">
              <w:rPr>
                <w:rStyle w:val="ac"/>
                <w:rFonts w:ascii="宋体" w:hAnsi="宋体" w:hint="eastAsia"/>
                <w:sz w:val="18"/>
                <w:szCs w:val="18"/>
              </w:rPr>
              <w:t xml:space="preserve"> 智慧</w:t>
            </w:r>
            <w:proofErr w:type="gramStart"/>
            <w:r w:rsidRPr="00695264">
              <w:rPr>
                <w:rStyle w:val="ac"/>
                <w:rFonts w:ascii="宋体" w:hAnsi="宋体" w:hint="eastAsia"/>
                <w:sz w:val="18"/>
                <w:szCs w:val="18"/>
              </w:rPr>
              <w:t>芽</w:t>
            </w:r>
            <w:proofErr w:type="gramEnd"/>
            <w:r w:rsidRPr="00695264">
              <w:rPr>
                <w:rStyle w:val="ac"/>
                <w:rFonts w:ascii="宋体" w:hAnsi="宋体" w:hint="eastAsia"/>
                <w:sz w:val="18"/>
                <w:szCs w:val="18"/>
              </w:rPr>
              <w:t>专利检索</w:t>
            </w:r>
            <w:r w:rsidR="00686840">
              <w:rPr>
                <w:rStyle w:val="ac"/>
                <w:rFonts w:ascii="宋体" w:hAnsi="宋体"/>
                <w:sz w:val="18"/>
                <w:szCs w:val="18"/>
              </w:rPr>
              <w:fldChar w:fldCharType="end"/>
            </w:r>
            <w:hyperlink w:history="1"/>
            <w:r>
              <w:rPr>
                <w:rFonts w:hint="eastAsia"/>
                <w:sz w:val="18"/>
                <w:szCs w:val="18"/>
              </w:rPr>
              <w:t>：检索方式参见《附件二》</w:t>
            </w:r>
          </w:p>
        </w:tc>
      </w:tr>
      <w:tr w:rsidR="000B4B4F" w:rsidRPr="00A87744" w14:paraId="3A13D176" w14:textId="77777777" w:rsidTr="00012DBA">
        <w:trPr>
          <w:trHeight w:val="656"/>
          <w:jc w:val="center"/>
        </w:trPr>
        <w:tc>
          <w:tcPr>
            <w:tcW w:w="0" w:type="auto"/>
            <w:vMerge/>
            <w:shd w:val="clear" w:color="auto" w:fill="B8CCE4"/>
          </w:tcPr>
          <w:p w14:paraId="2808C89D" w14:textId="77777777" w:rsidR="000B4B4F" w:rsidRPr="009E6CBE" w:rsidRDefault="000B4B4F">
            <w:pPr>
              <w:rPr>
                <w:sz w:val="18"/>
                <w:szCs w:val="18"/>
              </w:rPr>
            </w:pPr>
          </w:p>
        </w:tc>
        <w:tc>
          <w:tcPr>
            <w:tcW w:w="657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7404EFEC" w14:textId="77777777" w:rsidR="000B4B4F" w:rsidRPr="009E6CBE" w:rsidRDefault="000B4B4F" w:rsidP="006D1F4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7C75161C" w14:textId="77777777" w:rsidR="000B4B4F" w:rsidRPr="009E6CBE" w:rsidRDefault="000B4B4F" w:rsidP="00A55289">
            <w:pPr>
              <w:jc w:val="center"/>
              <w:rPr>
                <w:rFonts w:ascii="黑体" w:eastAsia="黑体"/>
                <w:color w:val="808080"/>
                <w:sz w:val="18"/>
                <w:szCs w:val="18"/>
              </w:rPr>
            </w:pPr>
            <w:r w:rsidRPr="009E6CBE">
              <w:rPr>
                <w:rFonts w:hint="eastAsia"/>
                <w:b/>
                <w:sz w:val="18"/>
                <w:szCs w:val="18"/>
              </w:rPr>
              <w:t>可选</w:t>
            </w:r>
          </w:p>
        </w:tc>
        <w:tc>
          <w:tcPr>
            <w:tcW w:w="8940" w:type="dxa"/>
            <w:gridSpan w:val="6"/>
            <w:shd w:val="clear" w:color="auto" w:fill="auto"/>
            <w:vAlign w:val="center"/>
          </w:tcPr>
          <w:p w14:paraId="32DE273C" w14:textId="77777777" w:rsidR="000B4B4F" w:rsidRPr="009E6CBE" w:rsidRDefault="000B4B4F" w:rsidP="006D0F84">
            <w:pPr>
              <w:rPr>
                <w:rStyle w:val="ac"/>
                <w:sz w:val="18"/>
                <w:szCs w:val="18"/>
              </w:rPr>
            </w:pPr>
            <w:r w:rsidRPr="009E6CBE">
              <w:rPr>
                <w:rFonts w:hint="eastAsia"/>
                <w:sz w:val="18"/>
                <w:szCs w:val="18"/>
              </w:rPr>
              <w:t>□</w:t>
            </w:r>
            <w:r w:rsidRPr="009E6CBE">
              <w:rPr>
                <w:rFonts w:hint="eastAsia"/>
                <w:sz w:val="18"/>
                <w:szCs w:val="18"/>
              </w:rPr>
              <w:t xml:space="preserve"> </w:t>
            </w:r>
            <w:r w:rsidRPr="009E6CBE">
              <w:rPr>
                <w:rFonts w:hint="eastAsia"/>
                <w:sz w:val="18"/>
                <w:szCs w:val="18"/>
              </w:rPr>
              <w:t>智能检索：</w:t>
            </w:r>
            <w:r w:rsidR="00686840">
              <w:fldChar w:fldCharType="begin"/>
            </w:r>
            <w:r w:rsidR="00686840">
              <w:instrText xml:space="preserve"> HYPERLINK "http://www.patentics.com/searchcn.htm" </w:instrText>
            </w:r>
            <w:r w:rsidR="00686840">
              <w:fldChar w:fldCharType="separate"/>
            </w:r>
            <w:r w:rsidRPr="009E6CBE">
              <w:rPr>
                <w:rStyle w:val="ac"/>
                <w:sz w:val="18"/>
                <w:szCs w:val="18"/>
              </w:rPr>
              <w:t>http://www.patentics.com/searchcn.htm</w:t>
            </w:r>
            <w:r w:rsidR="00686840">
              <w:rPr>
                <w:rStyle w:val="ac"/>
                <w:sz w:val="18"/>
                <w:szCs w:val="18"/>
              </w:rPr>
              <w:fldChar w:fldCharType="end"/>
            </w:r>
            <w:r w:rsidRPr="009E6CBE">
              <w:rPr>
                <w:rStyle w:val="ac"/>
                <w:rFonts w:hint="eastAsia"/>
                <w:sz w:val="18"/>
                <w:szCs w:val="18"/>
                <w:u w:val="none"/>
              </w:rPr>
              <w:t xml:space="preserve">      </w:t>
            </w:r>
            <w:r w:rsidRPr="009E6CBE">
              <w:rPr>
                <w:rFonts w:hint="eastAsia"/>
                <w:sz w:val="18"/>
                <w:szCs w:val="18"/>
              </w:rPr>
              <w:t>□</w:t>
            </w:r>
            <w:r w:rsidRPr="009E6CB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国际</w:t>
            </w:r>
            <w:r w:rsidRPr="009E6CBE">
              <w:rPr>
                <w:rFonts w:hint="eastAsia"/>
                <w:sz w:val="18"/>
                <w:szCs w:val="18"/>
              </w:rPr>
              <w:t>专利检索：</w:t>
            </w:r>
            <w:hyperlink r:id="rId8" w:history="1">
              <w:r w:rsidRPr="00300EE9">
                <w:rPr>
                  <w:rStyle w:val="ac"/>
                  <w:sz w:val="18"/>
                  <w:szCs w:val="18"/>
                </w:rPr>
                <w:t>http://patentscope.wipo.int/search</w:t>
              </w:r>
            </w:hyperlink>
          </w:p>
          <w:p w14:paraId="0F93F467" w14:textId="77777777" w:rsidR="000B4B4F" w:rsidRPr="009E6CBE" w:rsidRDefault="000B4B4F" w:rsidP="00D451C4">
            <w:pPr>
              <w:rPr>
                <w:color w:val="0000FF"/>
                <w:sz w:val="18"/>
                <w:szCs w:val="18"/>
                <w:u w:val="single"/>
              </w:rPr>
            </w:pPr>
            <w:r w:rsidRPr="009E6CBE">
              <w:rPr>
                <w:rFonts w:hint="eastAsia"/>
                <w:sz w:val="18"/>
                <w:szCs w:val="18"/>
              </w:rPr>
              <w:t>□</w:t>
            </w:r>
            <w:r w:rsidRPr="009E6CBE">
              <w:rPr>
                <w:rFonts w:hint="eastAsia"/>
                <w:sz w:val="18"/>
                <w:szCs w:val="18"/>
              </w:rPr>
              <w:t xml:space="preserve"> </w:t>
            </w:r>
            <w:r w:rsidRPr="009E6CBE">
              <w:rPr>
                <w:rFonts w:hint="eastAsia"/>
                <w:sz w:val="18"/>
                <w:szCs w:val="18"/>
              </w:rPr>
              <w:t>美国专利检索：</w:t>
            </w:r>
            <w:r w:rsidR="00686840">
              <w:fldChar w:fldCharType="begin"/>
            </w:r>
            <w:r w:rsidR="00686840">
              <w:instrText xml:space="preserve"> HYPERLINK "http://www.uspto.gov/patft/index.html" </w:instrText>
            </w:r>
            <w:r w:rsidR="00686840">
              <w:fldChar w:fldCharType="separate"/>
            </w:r>
            <w:r w:rsidRPr="00C6160D">
              <w:rPr>
                <w:rStyle w:val="ac"/>
                <w:sz w:val="18"/>
                <w:szCs w:val="18"/>
              </w:rPr>
              <w:t>http://www.uspto.</w:t>
            </w:r>
            <w:r w:rsidRPr="00C6160D">
              <w:rPr>
                <w:rStyle w:val="ac"/>
                <w:rFonts w:hint="eastAsia"/>
                <w:sz w:val="18"/>
                <w:szCs w:val="18"/>
              </w:rPr>
              <w:t>gov/patft/index.html</w:t>
            </w:r>
            <w:r w:rsidR="00686840">
              <w:rPr>
                <w:rStyle w:val="ac"/>
                <w:sz w:val="18"/>
                <w:szCs w:val="18"/>
              </w:rPr>
              <w:fldChar w:fldCharType="end"/>
            </w:r>
            <w:r w:rsidRPr="009E6CBE">
              <w:rPr>
                <w:rStyle w:val="ac"/>
                <w:rFonts w:hint="eastAsia"/>
                <w:sz w:val="18"/>
                <w:szCs w:val="18"/>
                <w:u w:val="none"/>
              </w:rPr>
              <w:t xml:space="preserve">   </w:t>
            </w:r>
            <w:r w:rsidRPr="009E6CBE">
              <w:rPr>
                <w:rFonts w:hint="eastAsia"/>
                <w:sz w:val="18"/>
                <w:szCs w:val="18"/>
              </w:rPr>
              <w:t>□</w:t>
            </w:r>
            <w:r w:rsidRPr="009E6CBE">
              <w:rPr>
                <w:rFonts w:hint="eastAsia"/>
                <w:sz w:val="18"/>
                <w:szCs w:val="18"/>
              </w:rPr>
              <w:t xml:space="preserve"> </w:t>
            </w:r>
            <w:r w:rsidRPr="009E6CBE">
              <w:rPr>
                <w:rFonts w:hint="eastAsia"/>
                <w:sz w:val="18"/>
                <w:szCs w:val="18"/>
              </w:rPr>
              <w:t>欧洲专利检索：</w:t>
            </w:r>
            <w:r w:rsidR="00686840">
              <w:fldChar w:fldCharType="begin"/>
            </w:r>
            <w:r w:rsidR="00686840">
              <w:instrText xml:space="preserve"> HYPERLINK "http://gb.espacenet.com/" </w:instrText>
            </w:r>
            <w:r w:rsidR="00686840">
              <w:fldChar w:fldCharType="separate"/>
            </w:r>
            <w:r w:rsidRPr="00C6160D">
              <w:rPr>
                <w:rStyle w:val="ac"/>
                <w:sz w:val="18"/>
                <w:szCs w:val="18"/>
              </w:rPr>
              <w:t>http://gb.espacenet.com</w:t>
            </w:r>
            <w:r w:rsidR="00686840">
              <w:rPr>
                <w:rStyle w:val="ac"/>
                <w:sz w:val="18"/>
                <w:szCs w:val="18"/>
              </w:rPr>
              <w:fldChar w:fldCharType="end"/>
            </w:r>
          </w:p>
        </w:tc>
      </w:tr>
      <w:tr w:rsidR="000B4B4F" w:rsidRPr="00A87744" w14:paraId="04C25A77" w14:textId="77777777" w:rsidTr="00012DBA">
        <w:trPr>
          <w:trHeight w:val="483"/>
          <w:jc w:val="center"/>
        </w:trPr>
        <w:tc>
          <w:tcPr>
            <w:tcW w:w="0" w:type="auto"/>
            <w:vMerge/>
            <w:shd w:val="clear" w:color="auto" w:fill="B8CCE4"/>
          </w:tcPr>
          <w:p w14:paraId="25575EA1" w14:textId="77777777" w:rsidR="000B4B4F" w:rsidRPr="009E6CBE" w:rsidRDefault="000B4B4F">
            <w:pPr>
              <w:rPr>
                <w:sz w:val="18"/>
                <w:szCs w:val="18"/>
              </w:rPr>
            </w:pPr>
          </w:p>
        </w:tc>
        <w:tc>
          <w:tcPr>
            <w:tcW w:w="657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23D61A43" w14:textId="77777777" w:rsidR="000B4B4F" w:rsidRPr="009E6CBE" w:rsidRDefault="000B4B4F" w:rsidP="006D1F4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67BA32A9" w14:textId="77777777" w:rsidR="000B4B4F" w:rsidRPr="009E6CBE" w:rsidRDefault="000B4B4F" w:rsidP="00A55289">
            <w:pPr>
              <w:jc w:val="center"/>
              <w:rPr>
                <w:rFonts w:ascii="黑体" w:eastAsia="黑体"/>
                <w:color w:val="808080"/>
                <w:sz w:val="18"/>
                <w:szCs w:val="18"/>
              </w:rPr>
            </w:pPr>
            <w:r w:rsidRPr="009E6CBE">
              <w:rPr>
                <w:rFonts w:hint="eastAsia"/>
                <w:b/>
                <w:sz w:val="18"/>
                <w:szCs w:val="18"/>
              </w:rPr>
              <w:t>检索式</w:t>
            </w:r>
          </w:p>
        </w:tc>
        <w:tc>
          <w:tcPr>
            <w:tcW w:w="575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3671AE" w14:textId="52DBC08F" w:rsidR="000B4B4F" w:rsidRPr="009E6CBE" w:rsidRDefault="000B4B4F" w:rsidP="00F06693">
            <w:pPr>
              <w:jc w:val="left"/>
              <w:rPr>
                <w:rFonts w:ascii="黑体" w:eastAsia="黑体"/>
                <w:sz w:val="18"/>
                <w:szCs w:val="18"/>
              </w:rPr>
            </w:pPr>
            <w:r w:rsidRPr="00012DBA">
              <w:rPr>
                <w:rFonts w:hint="eastAsia"/>
                <w:szCs w:val="21"/>
              </w:rPr>
              <w:t>中文：</w:t>
            </w:r>
            <w:r w:rsidR="00B43ABF">
              <w:rPr>
                <w:rFonts w:hint="eastAsia"/>
                <w:szCs w:val="21"/>
              </w:rPr>
              <w:t>谐波计算</w:t>
            </w:r>
            <w:r w:rsidR="00B43ABF">
              <w:rPr>
                <w:rFonts w:hint="eastAsia"/>
                <w:szCs w:val="21"/>
              </w:rPr>
              <w:t xml:space="preserve"> </w:t>
            </w:r>
            <w:r w:rsidR="00B43ABF">
              <w:rPr>
                <w:rFonts w:hint="eastAsia"/>
                <w:szCs w:val="21"/>
              </w:rPr>
              <w:t>蝶形</w:t>
            </w:r>
          </w:p>
        </w:tc>
        <w:tc>
          <w:tcPr>
            <w:tcW w:w="318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B41CD1" w14:textId="6512A2DF" w:rsidR="000B4B4F" w:rsidRPr="00D11846" w:rsidRDefault="000B4B4F" w:rsidP="00170685">
            <w:pPr>
              <w:jc w:val="left"/>
              <w:rPr>
                <w:color w:val="808080"/>
                <w:szCs w:val="18"/>
              </w:rPr>
            </w:pPr>
            <w:r w:rsidRPr="00012DBA">
              <w:rPr>
                <w:rFonts w:hint="eastAsia"/>
                <w:szCs w:val="21"/>
              </w:rPr>
              <w:t>英文：</w:t>
            </w:r>
            <w:r w:rsidR="00B43ABF" w:rsidRPr="00B43ABF">
              <w:rPr>
                <w:szCs w:val="21"/>
              </w:rPr>
              <w:t>Butterfly calculation</w:t>
            </w:r>
          </w:p>
        </w:tc>
      </w:tr>
      <w:tr w:rsidR="000B4B4F" w14:paraId="17548E18" w14:textId="77777777" w:rsidTr="00012DBA">
        <w:trPr>
          <w:trHeight w:val="468"/>
          <w:jc w:val="center"/>
        </w:trPr>
        <w:tc>
          <w:tcPr>
            <w:tcW w:w="0" w:type="auto"/>
            <w:vMerge/>
            <w:shd w:val="clear" w:color="auto" w:fill="B8CCE4"/>
          </w:tcPr>
          <w:p w14:paraId="2F154738" w14:textId="77777777" w:rsidR="000B4B4F" w:rsidRPr="009E6CBE" w:rsidRDefault="000B4B4F">
            <w:pPr>
              <w:rPr>
                <w:sz w:val="18"/>
                <w:szCs w:val="18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5E5A0DD4" w14:textId="77777777" w:rsidR="000B4B4F" w:rsidRPr="009E6CBE" w:rsidRDefault="000B4B4F" w:rsidP="006D1F49">
            <w:pPr>
              <w:jc w:val="center"/>
              <w:rPr>
                <w:b/>
                <w:sz w:val="18"/>
                <w:szCs w:val="18"/>
              </w:rPr>
            </w:pPr>
            <w:r w:rsidRPr="009E6CBE">
              <w:rPr>
                <w:rFonts w:hint="eastAsia"/>
                <w:b/>
                <w:sz w:val="18"/>
                <w:szCs w:val="18"/>
              </w:rPr>
              <w:t>相关技术</w:t>
            </w:r>
          </w:p>
          <w:p w14:paraId="3FD159BA" w14:textId="77777777" w:rsidR="000B4B4F" w:rsidRPr="009E6CBE" w:rsidRDefault="000B4B4F" w:rsidP="006D1F49">
            <w:pPr>
              <w:jc w:val="center"/>
              <w:rPr>
                <w:b/>
                <w:sz w:val="18"/>
                <w:szCs w:val="18"/>
              </w:rPr>
            </w:pPr>
            <w:r w:rsidRPr="009E6CBE">
              <w:rPr>
                <w:rFonts w:hint="eastAsia"/>
                <w:b/>
                <w:sz w:val="18"/>
                <w:szCs w:val="18"/>
              </w:rPr>
              <w:t>检索结果</w:t>
            </w:r>
          </w:p>
        </w:tc>
        <w:tc>
          <w:tcPr>
            <w:tcW w:w="894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6C1AFF" w14:textId="77777777" w:rsidR="000B4B4F" w:rsidRPr="009E6CBE" w:rsidRDefault="006022F5" w:rsidP="00426F67">
            <w:pPr>
              <w:jc w:val="left"/>
              <w:rPr>
                <w:rFonts w:ascii="黑体" w:eastAsia="黑体"/>
                <w:color w:val="A6A6A6"/>
                <w:sz w:val="18"/>
                <w:szCs w:val="18"/>
              </w:rPr>
            </w:pPr>
            <w:r w:rsidRPr="006022F5">
              <w:rPr>
                <w:rFonts w:hint="eastAsia"/>
                <w:szCs w:val="18"/>
              </w:rPr>
              <w:t>无类似专利</w:t>
            </w:r>
          </w:p>
        </w:tc>
      </w:tr>
      <w:tr w:rsidR="000B4B4F" w14:paraId="24093E1A" w14:textId="77777777" w:rsidTr="00012DBA">
        <w:trPr>
          <w:trHeight w:val="403"/>
          <w:jc w:val="center"/>
        </w:trPr>
        <w:tc>
          <w:tcPr>
            <w:tcW w:w="0" w:type="auto"/>
            <w:vMerge/>
            <w:shd w:val="clear" w:color="auto" w:fill="B8CCE4"/>
          </w:tcPr>
          <w:p w14:paraId="21DBDFF3" w14:textId="77777777" w:rsidR="000B4B4F" w:rsidRPr="009E6CBE" w:rsidRDefault="000B4B4F">
            <w:pPr>
              <w:rPr>
                <w:sz w:val="18"/>
                <w:szCs w:val="18"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0B2B2DB8" w14:textId="77777777" w:rsidR="000B4B4F" w:rsidRPr="009E6CBE" w:rsidRDefault="000B4B4F" w:rsidP="006D1F49">
            <w:pPr>
              <w:jc w:val="center"/>
              <w:rPr>
                <w:b/>
                <w:sz w:val="18"/>
                <w:szCs w:val="18"/>
              </w:rPr>
            </w:pPr>
            <w:r w:rsidRPr="009E6CBE">
              <w:rPr>
                <w:rFonts w:hint="eastAsia"/>
                <w:b/>
                <w:sz w:val="18"/>
                <w:szCs w:val="18"/>
              </w:rPr>
              <w:t>相关性分析</w:t>
            </w:r>
          </w:p>
        </w:tc>
        <w:tc>
          <w:tcPr>
            <w:tcW w:w="894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85A76A" w14:textId="77777777" w:rsidR="000B4B4F" w:rsidRDefault="000B4B4F" w:rsidP="006D1F49">
            <w:pPr>
              <w:jc w:val="left"/>
              <w:rPr>
                <w:color w:val="808080"/>
                <w:szCs w:val="18"/>
              </w:rPr>
            </w:pPr>
            <w:r>
              <w:rPr>
                <w:rFonts w:hint="eastAsia"/>
                <w:color w:val="808080"/>
                <w:szCs w:val="18"/>
              </w:rPr>
              <w:t>（</w:t>
            </w:r>
            <w:r w:rsidRPr="00D11846">
              <w:rPr>
                <w:rFonts w:hint="eastAsia"/>
                <w:color w:val="808080"/>
                <w:szCs w:val="18"/>
              </w:rPr>
              <w:t>必填</w:t>
            </w:r>
            <w:r>
              <w:rPr>
                <w:rFonts w:hint="eastAsia"/>
                <w:color w:val="808080"/>
                <w:szCs w:val="18"/>
              </w:rPr>
              <w:t>）</w:t>
            </w:r>
          </w:p>
          <w:p w14:paraId="2C74507F" w14:textId="77777777" w:rsidR="000B4B4F" w:rsidRDefault="000B4B4F" w:rsidP="006D1F49">
            <w:pPr>
              <w:jc w:val="left"/>
              <w:rPr>
                <w:rFonts w:ascii="黑体" w:eastAsia="黑体"/>
                <w:color w:val="A6A6A6"/>
                <w:sz w:val="18"/>
                <w:szCs w:val="18"/>
              </w:rPr>
            </w:pPr>
          </w:p>
          <w:p w14:paraId="0540DA74" w14:textId="77777777" w:rsidR="000B4B4F" w:rsidRPr="009E6CBE" w:rsidRDefault="000B4B4F" w:rsidP="000969F0">
            <w:pPr>
              <w:jc w:val="left"/>
              <w:rPr>
                <w:rFonts w:ascii="黑体" w:eastAsia="黑体"/>
                <w:color w:val="A6A6A6"/>
                <w:sz w:val="18"/>
                <w:szCs w:val="18"/>
              </w:rPr>
            </w:pPr>
          </w:p>
        </w:tc>
      </w:tr>
      <w:tr w:rsidR="000B4B4F" w14:paraId="48B6130F" w14:textId="77777777" w:rsidTr="00012DBA">
        <w:trPr>
          <w:trHeight w:val="421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textDirection w:val="tbRlV"/>
          </w:tcPr>
          <w:p w14:paraId="11A03A7F" w14:textId="77777777" w:rsidR="000B4B4F" w:rsidRPr="006D1F49" w:rsidRDefault="000B4B4F" w:rsidP="00E32B88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技术审核人填写</w:t>
            </w:r>
          </w:p>
        </w:tc>
        <w:tc>
          <w:tcPr>
            <w:tcW w:w="14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4AF0E5D0" w14:textId="77777777" w:rsidR="000B4B4F" w:rsidRPr="006D1F49" w:rsidRDefault="000B4B4F" w:rsidP="006D1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技术审核人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AD47F0" w14:textId="77777777" w:rsidR="000B4B4F" w:rsidRPr="002742E5" w:rsidRDefault="006022F5" w:rsidP="00426F67">
            <w:pPr>
              <w:jc w:val="left"/>
            </w:pPr>
            <w:r>
              <w:rPr>
                <w:rFonts w:hint="eastAsia"/>
                <w:szCs w:val="18"/>
                <w:highlight w:val="yellow"/>
              </w:rPr>
              <w:t>刘巍巍</w:t>
            </w:r>
            <w:r w:rsidR="000B4B4F" w:rsidRPr="00170685">
              <w:rPr>
                <w:rFonts w:hint="eastAsia"/>
                <w:color w:val="808080"/>
                <w:szCs w:val="18"/>
                <w:highlight w:val="yellow"/>
              </w:rPr>
              <w:t>（必填）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/>
            <w:vAlign w:val="center"/>
          </w:tcPr>
          <w:p w14:paraId="10AD80D5" w14:textId="77777777" w:rsidR="000B4B4F" w:rsidRPr="002742E5" w:rsidRDefault="000B4B4F" w:rsidP="006D1F49">
            <w:pPr>
              <w:jc w:val="center"/>
              <w:rPr>
                <w:b/>
              </w:rPr>
            </w:pPr>
            <w:r w:rsidRPr="002742E5">
              <w:rPr>
                <w:rFonts w:hint="eastAsia"/>
                <w:b/>
              </w:rPr>
              <w:t>部门</w:t>
            </w:r>
          </w:p>
        </w:tc>
        <w:tc>
          <w:tcPr>
            <w:tcW w:w="2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341928" w14:textId="77777777" w:rsidR="000B4B4F" w:rsidRPr="002742E5" w:rsidRDefault="006022F5" w:rsidP="008A6900">
            <w:pPr>
              <w:jc w:val="left"/>
            </w:pPr>
            <w:r>
              <w:rPr>
                <w:rFonts w:hint="eastAsia"/>
                <w:szCs w:val="18"/>
                <w:highlight w:val="yellow"/>
              </w:rPr>
              <w:t>天诚同创储能产品线</w:t>
            </w:r>
            <w:r w:rsidR="000B4B4F" w:rsidRPr="00170685">
              <w:rPr>
                <w:rFonts w:hint="eastAsia"/>
                <w:color w:val="808080"/>
                <w:szCs w:val="18"/>
                <w:highlight w:val="yellow"/>
              </w:rPr>
              <w:t>（必填）</w:t>
            </w:r>
          </w:p>
        </w:tc>
      </w:tr>
      <w:tr w:rsidR="000B4B4F" w14:paraId="0D372637" w14:textId="77777777" w:rsidTr="00012DBA">
        <w:trPr>
          <w:trHeight w:val="2709"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textDirection w:val="tbRlV"/>
          </w:tcPr>
          <w:p w14:paraId="0C060649" w14:textId="77777777" w:rsidR="000B4B4F" w:rsidRPr="006D1F49" w:rsidRDefault="000B4B4F" w:rsidP="006D1F49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5E2BDE35" w14:textId="77777777" w:rsidR="000B4B4F" w:rsidRDefault="000B4B4F" w:rsidP="006D1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技术审核人</w:t>
            </w:r>
          </w:p>
          <w:p w14:paraId="53F8803A" w14:textId="77777777" w:rsidR="000B4B4F" w:rsidRPr="006D1F49" w:rsidRDefault="000B4B4F" w:rsidP="006D1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最终意见</w:t>
            </w:r>
          </w:p>
        </w:tc>
        <w:tc>
          <w:tcPr>
            <w:tcW w:w="894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5C1D43" w14:textId="30C38FB6" w:rsidR="000B4B4F" w:rsidRDefault="000B4B4F" w:rsidP="008A6900">
            <w:pPr>
              <w:jc w:val="left"/>
              <w:rPr>
                <w:color w:val="808080"/>
                <w:szCs w:val="18"/>
              </w:rPr>
            </w:pPr>
            <w:r w:rsidRPr="00071D44">
              <w:t>由于采用了上述技术方案</w:t>
            </w:r>
            <w:r w:rsidRPr="00556DBC">
              <w:rPr>
                <w:rFonts w:hint="eastAsia"/>
              </w:rPr>
              <w:t>，</w:t>
            </w:r>
            <w:r>
              <w:rPr>
                <w:rFonts w:hint="eastAsia"/>
              </w:rPr>
              <w:t>可以准确</w:t>
            </w:r>
            <w:r w:rsidR="00B43ABF">
              <w:rPr>
                <w:rFonts w:hint="eastAsia"/>
              </w:rPr>
              <w:t>快速的进行谐波分析计算</w:t>
            </w:r>
            <w:r>
              <w:rPr>
                <w:rFonts w:hint="eastAsia"/>
              </w:rPr>
              <w:t>，从而</w:t>
            </w:r>
            <w:r w:rsidRPr="00556DBC">
              <w:rPr>
                <w:rFonts w:hint="eastAsia"/>
              </w:rPr>
              <w:t>有较高的工程意义。</w:t>
            </w:r>
            <w:r>
              <w:rPr>
                <w:rFonts w:hint="eastAsia"/>
              </w:rPr>
              <w:t>同意申请。</w:t>
            </w:r>
            <w:r w:rsidRPr="00D11846">
              <w:rPr>
                <w:rFonts w:hint="eastAsia"/>
                <w:color w:val="808080"/>
                <w:szCs w:val="18"/>
              </w:rPr>
              <w:t>（必填</w:t>
            </w:r>
            <w:r>
              <w:rPr>
                <w:rFonts w:hint="eastAsia"/>
                <w:color w:val="808080"/>
                <w:szCs w:val="18"/>
              </w:rPr>
              <w:t>）</w:t>
            </w:r>
          </w:p>
          <w:p w14:paraId="0BDB9EA3" w14:textId="77777777" w:rsidR="000B4B4F" w:rsidRPr="00B40AB0" w:rsidRDefault="000B4B4F" w:rsidP="00426F67">
            <w:pPr>
              <w:numPr>
                <w:ilvl w:val="0"/>
                <w:numId w:val="19"/>
              </w:numPr>
              <w:jc w:val="left"/>
              <w:rPr>
                <w:color w:val="808080"/>
                <w:szCs w:val="18"/>
              </w:rPr>
            </w:pPr>
            <w:r w:rsidRPr="00B40AB0">
              <w:rPr>
                <w:rFonts w:hint="eastAsia"/>
                <w:color w:val="808080"/>
                <w:szCs w:val="18"/>
              </w:rPr>
              <w:t>经技术审核人审核评价后的技术交底书，才进入知识产权管理办公室的专利性评价环节</w:t>
            </w:r>
            <w:r>
              <w:rPr>
                <w:rFonts w:hint="eastAsia"/>
                <w:color w:val="808080"/>
                <w:szCs w:val="18"/>
              </w:rPr>
              <w:t>；</w:t>
            </w:r>
          </w:p>
          <w:p w14:paraId="03617A1B" w14:textId="77777777" w:rsidR="000B4B4F" w:rsidRPr="00B40AB0" w:rsidRDefault="000B4B4F" w:rsidP="00426F67">
            <w:pPr>
              <w:numPr>
                <w:ilvl w:val="0"/>
                <w:numId w:val="19"/>
              </w:numPr>
              <w:jc w:val="left"/>
              <w:rPr>
                <w:color w:val="808080"/>
                <w:szCs w:val="18"/>
              </w:rPr>
            </w:pPr>
            <w:r w:rsidRPr="00B40AB0">
              <w:rPr>
                <w:rFonts w:hint="eastAsia"/>
                <w:color w:val="808080"/>
                <w:szCs w:val="18"/>
              </w:rPr>
              <w:t>产生于项目的专利，技术审核</w:t>
            </w:r>
            <w:proofErr w:type="gramStart"/>
            <w:r w:rsidRPr="00B40AB0">
              <w:rPr>
                <w:rFonts w:hint="eastAsia"/>
                <w:color w:val="808080"/>
                <w:szCs w:val="18"/>
              </w:rPr>
              <w:t>人为项目</w:t>
            </w:r>
            <w:proofErr w:type="gramEnd"/>
            <w:r w:rsidRPr="00B40AB0">
              <w:rPr>
                <w:rFonts w:hint="eastAsia"/>
                <w:color w:val="808080"/>
                <w:szCs w:val="18"/>
              </w:rPr>
              <w:t>经理，产生于技术部门日常研发专利，审核人为部门技术负责人或直属技术主管。</w:t>
            </w:r>
          </w:p>
          <w:p w14:paraId="4D961BB3" w14:textId="77777777" w:rsidR="000B4B4F" w:rsidRPr="00D11846" w:rsidRDefault="000B4B4F" w:rsidP="008A6900">
            <w:pPr>
              <w:jc w:val="left"/>
              <w:rPr>
                <w:color w:val="808080"/>
                <w:szCs w:val="18"/>
              </w:rPr>
            </w:pPr>
            <w:r>
              <w:rPr>
                <w:rFonts w:hint="eastAsia"/>
                <w:color w:val="808080"/>
                <w:szCs w:val="18"/>
              </w:rPr>
              <w:t>评价要求：</w:t>
            </w:r>
          </w:p>
          <w:p w14:paraId="12B17D38" w14:textId="77777777" w:rsidR="000B4B4F" w:rsidRPr="00D11846" w:rsidRDefault="000B4B4F" w:rsidP="008A6900">
            <w:pPr>
              <w:jc w:val="left"/>
              <w:rPr>
                <w:color w:val="808080"/>
                <w:szCs w:val="18"/>
              </w:rPr>
            </w:pPr>
            <w:r w:rsidRPr="00D11846">
              <w:rPr>
                <w:rFonts w:hint="eastAsia"/>
                <w:color w:val="808080"/>
                <w:szCs w:val="18"/>
              </w:rPr>
              <w:t>*</w:t>
            </w:r>
            <w:r>
              <w:rPr>
                <w:rFonts w:hint="eastAsia"/>
                <w:color w:val="808080"/>
                <w:szCs w:val="18"/>
              </w:rPr>
              <w:t>必须</w:t>
            </w:r>
            <w:r w:rsidRPr="00D11846">
              <w:rPr>
                <w:rFonts w:hint="eastAsia"/>
                <w:color w:val="808080"/>
                <w:szCs w:val="18"/>
              </w:rPr>
              <w:t>表述是否同意申请</w:t>
            </w:r>
          </w:p>
          <w:p w14:paraId="3E1D82FE" w14:textId="77777777" w:rsidR="000B4B4F" w:rsidRDefault="000B4B4F" w:rsidP="00A1474F">
            <w:pPr>
              <w:jc w:val="left"/>
            </w:pPr>
            <w:r w:rsidRPr="00D11846">
              <w:rPr>
                <w:rFonts w:hint="eastAsia"/>
                <w:color w:val="808080"/>
                <w:szCs w:val="18"/>
              </w:rPr>
              <w:t>*</w:t>
            </w:r>
            <w:r>
              <w:rPr>
                <w:rFonts w:hint="eastAsia"/>
                <w:color w:val="808080"/>
                <w:szCs w:val="18"/>
              </w:rPr>
              <w:t>必须</w:t>
            </w:r>
            <w:r w:rsidRPr="00D11846">
              <w:rPr>
                <w:rFonts w:hint="eastAsia"/>
                <w:color w:val="808080"/>
                <w:szCs w:val="18"/>
              </w:rPr>
              <w:t>表述本申请的意义和价值</w:t>
            </w:r>
          </w:p>
        </w:tc>
      </w:tr>
      <w:tr w:rsidR="000B4B4F" w14:paraId="18E32368" w14:textId="77777777" w:rsidTr="00012DBA">
        <w:trPr>
          <w:trHeight w:val="44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textDirection w:val="tbRlV"/>
          </w:tcPr>
          <w:p w14:paraId="17C1BA97" w14:textId="77777777" w:rsidR="000B4B4F" w:rsidRPr="006D1F49" w:rsidRDefault="000B4B4F" w:rsidP="00DB5C71">
            <w:pPr>
              <w:ind w:left="113" w:right="113"/>
              <w:jc w:val="center"/>
              <w:rPr>
                <w:b/>
              </w:rPr>
            </w:pPr>
            <w:r w:rsidRPr="006D1F49">
              <w:rPr>
                <w:rFonts w:hint="eastAsia"/>
                <w:b/>
              </w:rPr>
              <w:t>专</w:t>
            </w:r>
            <w:r w:rsidRPr="006D1F49">
              <w:rPr>
                <w:rFonts w:hint="eastAsia"/>
                <w:b/>
              </w:rPr>
              <w:t xml:space="preserve"> </w:t>
            </w:r>
            <w:r w:rsidRPr="006D1F49">
              <w:rPr>
                <w:rFonts w:hint="eastAsia"/>
                <w:b/>
              </w:rPr>
              <w:t>利</w:t>
            </w:r>
            <w:r w:rsidRPr="006D1F49">
              <w:rPr>
                <w:rFonts w:hint="eastAsia"/>
                <w:b/>
              </w:rPr>
              <w:t xml:space="preserve"> </w:t>
            </w:r>
            <w:r w:rsidRPr="006D1F49">
              <w:rPr>
                <w:rFonts w:hint="eastAsia"/>
                <w:b/>
              </w:rPr>
              <w:t>管</w:t>
            </w:r>
            <w:r>
              <w:rPr>
                <w:rFonts w:hint="eastAsia"/>
                <w:b/>
              </w:rPr>
              <w:t xml:space="preserve"> </w:t>
            </w:r>
            <w:r w:rsidRPr="006D1F49">
              <w:rPr>
                <w:rFonts w:hint="eastAsia"/>
                <w:b/>
              </w:rPr>
              <w:t>理</w:t>
            </w:r>
            <w:r>
              <w:rPr>
                <w:rFonts w:hint="eastAsia"/>
                <w:b/>
              </w:rPr>
              <w:t xml:space="preserve"> </w:t>
            </w:r>
            <w:r w:rsidRPr="006D1F49">
              <w:rPr>
                <w:rFonts w:hint="eastAsia"/>
                <w:b/>
              </w:rPr>
              <w:t>部</w:t>
            </w:r>
            <w:r w:rsidRPr="006D1F49">
              <w:rPr>
                <w:rFonts w:hint="eastAsia"/>
                <w:b/>
              </w:rPr>
              <w:t xml:space="preserve"> </w:t>
            </w:r>
            <w:r w:rsidRPr="006D1F49">
              <w:rPr>
                <w:rFonts w:hint="eastAsia"/>
                <w:b/>
              </w:rPr>
              <w:t>门</w:t>
            </w:r>
            <w:r w:rsidRPr="006D1F49">
              <w:rPr>
                <w:rFonts w:hint="eastAsia"/>
                <w:b/>
              </w:rPr>
              <w:t xml:space="preserve"> </w:t>
            </w:r>
            <w:r w:rsidRPr="006D1F49">
              <w:rPr>
                <w:rFonts w:hint="eastAsia"/>
                <w:b/>
              </w:rPr>
              <w:t>填</w:t>
            </w:r>
            <w:r w:rsidRPr="006D1F49">
              <w:rPr>
                <w:rFonts w:hint="eastAsia"/>
                <w:b/>
              </w:rPr>
              <w:t xml:space="preserve"> </w:t>
            </w:r>
            <w:r w:rsidRPr="006D1F49">
              <w:rPr>
                <w:rFonts w:hint="eastAsia"/>
                <w:b/>
              </w:rPr>
              <w:t>写</w:t>
            </w:r>
          </w:p>
        </w:tc>
        <w:tc>
          <w:tcPr>
            <w:tcW w:w="14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7E1FE594" w14:textId="77777777" w:rsidR="000B4B4F" w:rsidRPr="006D1F49" w:rsidRDefault="000B4B4F" w:rsidP="00326045">
            <w:pPr>
              <w:jc w:val="center"/>
              <w:rPr>
                <w:b/>
              </w:rPr>
            </w:pPr>
            <w:r w:rsidRPr="006D1F49">
              <w:rPr>
                <w:rFonts w:hint="eastAsia"/>
                <w:b/>
              </w:rPr>
              <w:t>评价人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B75DD9" w14:textId="09A864DD" w:rsidR="000B4B4F" w:rsidRPr="00C554B5" w:rsidRDefault="00C554B5" w:rsidP="00426F67">
            <w:pPr>
              <w:jc w:val="left"/>
            </w:pPr>
            <w:r w:rsidRPr="00C554B5">
              <w:rPr>
                <w:rFonts w:hint="eastAsia"/>
                <w:szCs w:val="18"/>
              </w:rPr>
              <w:t>杨冬英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8DB3E2"/>
            <w:vAlign w:val="center"/>
          </w:tcPr>
          <w:p w14:paraId="1D9803B5" w14:textId="77777777" w:rsidR="000B4B4F" w:rsidRPr="00C554B5" w:rsidRDefault="000B4B4F" w:rsidP="00326045">
            <w:pPr>
              <w:jc w:val="center"/>
              <w:rPr>
                <w:b/>
              </w:rPr>
            </w:pPr>
            <w:r w:rsidRPr="00C554B5">
              <w:rPr>
                <w:rFonts w:hint="eastAsia"/>
                <w:b/>
              </w:rPr>
              <w:t>电话</w:t>
            </w:r>
          </w:p>
        </w:tc>
        <w:tc>
          <w:tcPr>
            <w:tcW w:w="2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D3013B" w14:textId="013D47F0" w:rsidR="000B4B4F" w:rsidRPr="00C554B5" w:rsidRDefault="00C554B5" w:rsidP="008A6900">
            <w:pPr>
              <w:jc w:val="left"/>
            </w:pPr>
            <w:r w:rsidRPr="00C554B5">
              <w:rPr>
                <w:rFonts w:hint="eastAsia"/>
                <w:szCs w:val="18"/>
              </w:rPr>
              <w:t>15201284514</w:t>
            </w:r>
          </w:p>
        </w:tc>
      </w:tr>
      <w:tr w:rsidR="000B4B4F" w14:paraId="69640FC7" w14:textId="77777777" w:rsidTr="00012DBA">
        <w:trPr>
          <w:trHeight w:val="853"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</w:tcPr>
          <w:p w14:paraId="5CD200B5" w14:textId="77777777" w:rsidR="000B4B4F" w:rsidRPr="006D1F49" w:rsidRDefault="000B4B4F">
            <w:pPr>
              <w:rPr>
                <w:b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7F71F4DE" w14:textId="77777777" w:rsidR="000B4B4F" w:rsidRPr="006D1F49" w:rsidRDefault="000B4B4F" w:rsidP="006D1F49">
            <w:pPr>
              <w:jc w:val="center"/>
              <w:rPr>
                <w:b/>
              </w:rPr>
            </w:pPr>
            <w:r w:rsidRPr="006D1F49">
              <w:rPr>
                <w:rFonts w:hint="eastAsia"/>
                <w:b/>
              </w:rPr>
              <w:t>检索到的</w:t>
            </w:r>
          </w:p>
          <w:p w14:paraId="51CBF60A" w14:textId="77777777" w:rsidR="000B4B4F" w:rsidRPr="006D1F49" w:rsidRDefault="000B4B4F" w:rsidP="006D1F49">
            <w:pPr>
              <w:jc w:val="center"/>
              <w:rPr>
                <w:b/>
              </w:rPr>
            </w:pPr>
            <w:r w:rsidRPr="006D1F49">
              <w:rPr>
                <w:rFonts w:hint="eastAsia"/>
                <w:b/>
              </w:rPr>
              <w:t>对比文件</w:t>
            </w:r>
          </w:p>
        </w:tc>
        <w:tc>
          <w:tcPr>
            <w:tcW w:w="894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3D75BA" w14:textId="77777777" w:rsidR="000B4B4F" w:rsidRDefault="000B4B4F" w:rsidP="00426F67">
            <w:pPr>
              <w:jc w:val="left"/>
            </w:pPr>
          </w:p>
          <w:p w14:paraId="6DDA43B3" w14:textId="77777777" w:rsidR="000B4B4F" w:rsidRDefault="000B4B4F" w:rsidP="00426F67">
            <w:pPr>
              <w:jc w:val="left"/>
            </w:pPr>
          </w:p>
        </w:tc>
      </w:tr>
      <w:tr w:rsidR="000B4B4F" w14:paraId="2474B183" w14:textId="77777777" w:rsidTr="00012DBA">
        <w:trPr>
          <w:trHeight w:val="1609"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</w:tcPr>
          <w:p w14:paraId="3EBE38E8" w14:textId="77777777" w:rsidR="000B4B4F" w:rsidRPr="006D1F49" w:rsidRDefault="000B4B4F">
            <w:pPr>
              <w:rPr>
                <w:b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229A008A" w14:textId="77777777" w:rsidR="000B4B4F" w:rsidRDefault="000B4B4F" w:rsidP="006D1F49">
            <w:pPr>
              <w:jc w:val="center"/>
              <w:rPr>
                <w:b/>
              </w:rPr>
            </w:pPr>
            <w:r w:rsidRPr="006D1F49">
              <w:rPr>
                <w:rFonts w:hint="eastAsia"/>
                <w:b/>
              </w:rPr>
              <w:t>评价意见</w:t>
            </w:r>
          </w:p>
          <w:p w14:paraId="091362F6" w14:textId="77777777" w:rsidR="000B4B4F" w:rsidRPr="006D1F49" w:rsidRDefault="000B4B4F" w:rsidP="006D1F49">
            <w:pPr>
              <w:jc w:val="center"/>
              <w:rPr>
                <w:b/>
              </w:rPr>
            </w:pPr>
          </w:p>
        </w:tc>
        <w:tc>
          <w:tcPr>
            <w:tcW w:w="894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C82D04" w14:textId="77777777" w:rsidR="000B4B4F" w:rsidRDefault="000B4B4F" w:rsidP="004F4B1E">
            <w:pPr>
              <w:jc w:val="left"/>
              <w:rPr>
                <w:color w:val="808080"/>
                <w:szCs w:val="18"/>
              </w:rPr>
            </w:pPr>
            <w:r>
              <w:rPr>
                <w:rFonts w:hint="eastAsia"/>
                <w:color w:val="808080"/>
                <w:szCs w:val="18"/>
              </w:rPr>
              <w:t>（</w:t>
            </w:r>
            <w:r w:rsidRPr="00D11846">
              <w:rPr>
                <w:rFonts w:hint="eastAsia"/>
                <w:color w:val="808080"/>
                <w:szCs w:val="18"/>
              </w:rPr>
              <w:t>必填</w:t>
            </w:r>
            <w:r>
              <w:rPr>
                <w:rFonts w:hint="eastAsia"/>
                <w:color w:val="808080"/>
                <w:szCs w:val="18"/>
              </w:rPr>
              <w:t>）</w:t>
            </w:r>
          </w:p>
          <w:p w14:paraId="6573CE63" w14:textId="77777777" w:rsidR="000B4B4F" w:rsidRPr="005478BC" w:rsidRDefault="000B4B4F" w:rsidP="004F4B1E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专利性</w:t>
            </w:r>
            <w:r w:rsidRPr="005478BC">
              <w:rPr>
                <w:rFonts w:hint="eastAsia"/>
                <w:szCs w:val="18"/>
              </w:rPr>
              <w:t>评估</w:t>
            </w:r>
            <w:r>
              <w:rPr>
                <w:rFonts w:hint="eastAsia"/>
                <w:szCs w:val="18"/>
              </w:rPr>
              <w:t>过程</w:t>
            </w:r>
            <w:r w:rsidRPr="005478BC">
              <w:rPr>
                <w:rFonts w:hint="eastAsia"/>
                <w:szCs w:val="18"/>
              </w:rPr>
              <w:t>：</w:t>
            </w:r>
          </w:p>
          <w:p w14:paraId="26C1A74C" w14:textId="77777777" w:rsidR="000B4B4F" w:rsidRPr="005478BC" w:rsidRDefault="000B4B4F" w:rsidP="004F4B1E">
            <w:pPr>
              <w:jc w:val="left"/>
              <w:rPr>
                <w:szCs w:val="18"/>
              </w:rPr>
            </w:pPr>
          </w:p>
          <w:p w14:paraId="6E3BE7B2" w14:textId="77777777" w:rsidR="000B4B4F" w:rsidRDefault="000B4B4F" w:rsidP="004F4B1E">
            <w:pPr>
              <w:jc w:val="left"/>
            </w:pPr>
          </w:p>
          <w:p w14:paraId="0B3496BF" w14:textId="77777777" w:rsidR="000B4B4F" w:rsidRDefault="000B4B4F" w:rsidP="004F4B1E">
            <w:pPr>
              <w:jc w:val="left"/>
            </w:pPr>
          </w:p>
          <w:p w14:paraId="7B87D342" w14:textId="77777777" w:rsidR="000B4B4F" w:rsidRDefault="000B4B4F" w:rsidP="004F4B1E">
            <w:pPr>
              <w:jc w:val="left"/>
            </w:pPr>
          </w:p>
          <w:p w14:paraId="24C07BD2" w14:textId="77777777" w:rsidR="000B4B4F" w:rsidRDefault="000B4B4F" w:rsidP="004F4B1E">
            <w:pPr>
              <w:jc w:val="left"/>
            </w:pPr>
          </w:p>
          <w:p w14:paraId="075AF00C" w14:textId="77777777" w:rsidR="000B4B4F" w:rsidRDefault="000B4B4F" w:rsidP="004F4B1E">
            <w:pPr>
              <w:jc w:val="left"/>
            </w:pPr>
          </w:p>
          <w:p w14:paraId="46B7BE25" w14:textId="77777777" w:rsidR="000B4B4F" w:rsidRPr="00426F67" w:rsidRDefault="000B4B4F" w:rsidP="004F4B1E">
            <w:pPr>
              <w:jc w:val="left"/>
            </w:pPr>
          </w:p>
          <w:p w14:paraId="12067DB7" w14:textId="77777777" w:rsidR="000B4B4F" w:rsidRPr="005478BC" w:rsidRDefault="000B4B4F" w:rsidP="004F4B1E">
            <w:pPr>
              <w:rPr>
                <w:rFonts w:ascii="宋体" w:hAnsi="宋体"/>
              </w:rPr>
            </w:pPr>
            <w:r w:rsidRPr="005478BC">
              <w:rPr>
                <w:rFonts w:ascii="宋体" w:hAnsi="宋体" w:hint="eastAsia"/>
              </w:rPr>
              <w:t xml:space="preserve">□创造性高  </w:t>
            </w:r>
            <w:r>
              <w:rPr>
                <w:rFonts w:ascii="宋体" w:hAnsi="宋体" w:hint="eastAsia"/>
              </w:rPr>
              <w:t xml:space="preserve">  </w:t>
            </w:r>
            <w:r w:rsidRPr="005478BC">
              <w:rPr>
                <w:rFonts w:ascii="宋体" w:hAnsi="宋体" w:hint="eastAsia"/>
              </w:rPr>
              <w:t>□创造性</w:t>
            </w:r>
            <w:r>
              <w:rPr>
                <w:rFonts w:ascii="宋体" w:hAnsi="宋体" w:hint="eastAsia"/>
              </w:rPr>
              <w:t xml:space="preserve">一般    </w:t>
            </w:r>
            <w:r w:rsidRPr="005478BC">
              <w:rPr>
                <w:rFonts w:ascii="宋体" w:hAnsi="宋体" w:hint="eastAsia"/>
              </w:rPr>
              <w:t>□创造性</w:t>
            </w:r>
            <w:r>
              <w:rPr>
                <w:rFonts w:ascii="宋体" w:hAnsi="宋体" w:hint="eastAsia"/>
              </w:rPr>
              <w:t>较低</w:t>
            </w:r>
            <w:r w:rsidRPr="005478BC">
              <w:rPr>
                <w:rFonts w:ascii="宋体" w:hAnsi="宋体" w:hint="eastAsia"/>
              </w:rPr>
              <w:t xml:space="preserve"> </w:t>
            </w:r>
          </w:p>
          <w:p w14:paraId="1E119B04" w14:textId="77777777" w:rsidR="000B4B4F" w:rsidRPr="002C0FE9" w:rsidRDefault="000B4B4F" w:rsidP="003841E5">
            <w:pPr>
              <w:rPr>
                <w:u w:val="single"/>
              </w:rPr>
            </w:pPr>
            <w:r>
              <w:rPr>
                <w:rFonts w:ascii="宋体" w:hAnsi="宋体" w:hint="eastAsia"/>
              </w:rPr>
              <w:t xml:space="preserve">是否存在关联专利申请 </w:t>
            </w:r>
            <w:r w:rsidRPr="005478BC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是</w:t>
            </w:r>
            <w:r>
              <w:rPr>
                <w:rFonts w:ascii="宋体" w:hAnsi="宋体" w:hint="eastAsia"/>
                <w:u w:val="single"/>
              </w:rPr>
              <w:t xml:space="preserve">   （内部编号或专利号）                 </w:t>
            </w:r>
            <w:r w:rsidRPr="005478BC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否</w:t>
            </w:r>
          </w:p>
        </w:tc>
      </w:tr>
      <w:tr w:rsidR="000B4B4F" w14:paraId="1BE5CEF9" w14:textId="77777777" w:rsidTr="00012DBA">
        <w:trPr>
          <w:trHeight w:val="572"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</w:tcPr>
          <w:p w14:paraId="2BCAA5E3" w14:textId="77777777" w:rsidR="000B4B4F" w:rsidRPr="006D1F49" w:rsidRDefault="000B4B4F">
            <w:pPr>
              <w:rPr>
                <w:b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184AD141" w14:textId="77777777" w:rsidR="000B4B4F" w:rsidRPr="006D1F49" w:rsidRDefault="000B4B4F" w:rsidP="00426F67">
            <w:pPr>
              <w:rPr>
                <w:b/>
              </w:rPr>
            </w:pPr>
            <w:r>
              <w:rPr>
                <w:rFonts w:hint="eastAsia"/>
                <w:b/>
              </w:rPr>
              <w:t>提前公开建议</w:t>
            </w:r>
          </w:p>
        </w:tc>
        <w:tc>
          <w:tcPr>
            <w:tcW w:w="894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4A71A6" w14:textId="77777777" w:rsidR="000B4B4F" w:rsidRDefault="000B4B4F" w:rsidP="00426F67">
            <w:pPr>
              <w:jc w:val="left"/>
              <w:rPr>
                <w:color w:val="808080"/>
                <w:szCs w:val="18"/>
              </w:rPr>
            </w:pPr>
            <w:r>
              <w:rPr>
                <w:rFonts w:hint="eastAsia"/>
                <w:color w:val="808080"/>
                <w:szCs w:val="18"/>
              </w:rPr>
              <w:t>（</w:t>
            </w:r>
            <w:r w:rsidRPr="00D11846">
              <w:rPr>
                <w:rFonts w:hint="eastAsia"/>
                <w:color w:val="808080"/>
                <w:szCs w:val="18"/>
              </w:rPr>
              <w:t>必填</w:t>
            </w:r>
            <w:r>
              <w:rPr>
                <w:rFonts w:hint="eastAsia"/>
                <w:color w:val="808080"/>
                <w:szCs w:val="18"/>
              </w:rPr>
              <w:t>）</w:t>
            </w:r>
          </w:p>
          <w:p w14:paraId="07F6A847" w14:textId="77777777" w:rsidR="000B4B4F" w:rsidRDefault="000B4B4F" w:rsidP="00426F67">
            <w:pPr>
              <w:rPr>
                <w:rFonts w:ascii="宋体" w:hAnsi="宋体"/>
              </w:rPr>
            </w:pPr>
            <w:r w:rsidRPr="005478BC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建议提前公开   </w:t>
            </w:r>
            <w:r w:rsidRPr="005478BC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建议不提前公开     </w:t>
            </w:r>
          </w:p>
          <w:p w14:paraId="1CA25D66" w14:textId="77777777" w:rsidR="000B4B4F" w:rsidRPr="00426F67" w:rsidRDefault="000B4B4F" w:rsidP="004457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是/否提前公开的理由：</w:t>
            </w:r>
          </w:p>
        </w:tc>
      </w:tr>
      <w:tr w:rsidR="000B4B4F" w14:paraId="29A065FD" w14:textId="77777777" w:rsidTr="00012DBA">
        <w:trPr>
          <w:trHeight w:val="572"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</w:tcPr>
          <w:p w14:paraId="5A41F3C8" w14:textId="77777777" w:rsidR="000B4B4F" w:rsidRPr="006D1F49" w:rsidRDefault="000B4B4F">
            <w:pPr>
              <w:rPr>
                <w:b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14:paraId="2F322AE1" w14:textId="77777777" w:rsidR="000B4B4F" w:rsidRPr="006D1F49" w:rsidRDefault="000B4B4F" w:rsidP="006D1F49">
            <w:pPr>
              <w:jc w:val="center"/>
              <w:rPr>
                <w:b/>
              </w:rPr>
            </w:pPr>
            <w:r w:rsidRPr="006D1F49">
              <w:rPr>
                <w:rFonts w:hint="eastAsia"/>
                <w:b/>
              </w:rPr>
              <w:t>评价结论</w:t>
            </w:r>
          </w:p>
        </w:tc>
        <w:tc>
          <w:tcPr>
            <w:tcW w:w="894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A3D0CE" w14:textId="77777777" w:rsidR="000B4B4F" w:rsidRDefault="000B4B4F" w:rsidP="00426F67">
            <w:pPr>
              <w:jc w:val="left"/>
              <w:rPr>
                <w:color w:val="808080"/>
                <w:szCs w:val="18"/>
              </w:rPr>
            </w:pPr>
            <w:r>
              <w:rPr>
                <w:rFonts w:hint="eastAsia"/>
                <w:color w:val="808080"/>
                <w:szCs w:val="18"/>
              </w:rPr>
              <w:t>（</w:t>
            </w:r>
            <w:r w:rsidRPr="00D11846">
              <w:rPr>
                <w:rFonts w:hint="eastAsia"/>
                <w:color w:val="808080"/>
                <w:szCs w:val="18"/>
              </w:rPr>
              <w:t>必填</w:t>
            </w:r>
            <w:r>
              <w:rPr>
                <w:rFonts w:hint="eastAsia"/>
                <w:color w:val="808080"/>
                <w:szCs w:val="18"/>
              </w:rPr>
              <w:t>）</w:t>
            </w:r>
          </w:p>
          <w:p w14:paraId="518E4B39" w14:textId="77777777" w:rsidR="000B4B4F" w:rsidRDefault="000B4B4F" w:rsidP="0044573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保护类型：</w:t>
            </w:r>
            <w:r w:rsidRPr="006D1F49"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发明专利</w:t>
            </w:r>
            <w:r>
              <w:rPr>
                <w:rFonts w:hint="eastAsia"/>
              </w:rPr>
              <w:t xml:space="preserve">  </w:t>
            </w:r>
            <w:r w:rsidRPr="006D1F49"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实用新型</w:t>
            </w:r>
            <w:r>
              <w:rPr>
                <w:rFonts w:hint="eastAsia"/>
              </w:rPr>
              <w:t xml:space="preserve">  </w:t>
            </w:r>
            <w:r w:rsidRPr="006D1F49"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外观设计</w:t>
            </w:r>
            <w:r>
              <w:rPr>
                <w:rFonts w:ascii="宋体" w:hAnsi="宋体" w:hint="eastAsia"/>
              </w:rPr>
              <w:t xml:space="preserve">  </w:t>
            </w:r>
          </w:p>
          <w:p w14:paraId="5AE8A21F" w14:textId="77777777" w:rsidR="000B4B4F" w:rsidRPr="00426F67" w:rsidRDefault="000B4B4F" w:rsidP="00426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其他：</w:t>
            </w:r>
            <w:r w:rsidRPr="006D1F49"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技术秘密</w:t>
            </w:r>
            <w:r>
              <w:rPr>
                <w:rFonts w:hint="eastAsia"/>
              </w:rPr>
              <w:t xml:space="preserve">  </w:t>
            </w:r>
            <w:r w:rsidRPr="006D1F49">
              <w:rPr>
                <w:rFonts w:ascii="宋体" w:hAnsi="宋体" w:hint="eastAsia"/>
              </w:rPr>
              <w:t>□</w:t>
            </w:r>
            <w:proofErr w:type="gramStart"/>
            <w:r>
              <w:rPr>
                <w:rFonts w:ascii="宋体" w:hAnsi="宋体" w:hint="eastAsia"/>
              </w:rPr>
              <w:t>微创新</w:t>
            </w:r>
            <w:proofErr w:type="gramEnd"/>
            <w:r>
              <w:rPr>
                <w:rFonts w:ascii="宋体" w:hAnsi="宋体" w:hint="eastAsia"/>
              </w:rPr>
              <w:t xml:space="preserve">  </w:t>
            </w:r>
            <w:r w:rsidRPr="006D1F49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技术论文  </w:t>
            </w:r>
            <w:r w:rsidRPr="006D1F49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软件著作权  </w:t>
            </w:r>
            <w:r w:rsidRPr="006D1F49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技术标准  </w:t>
            </w:r>
            <w:r w:rsidRPr="006D1F49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不保护</w:t>
            </w:r>
          </w:p>
        </w:tc>
      </w:tr>
      <w:tr w:rsidR="000B4B4F" w14:paraId="34673665" w14:textId="77777777" w:rsidTr="00012DBA">
        <w:trPr>
          <w:trHeight w:val="378"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B8CCE4"/>
          </w:tcPr>
          <w:p w14:paraId="097575E0" w14:textId="77777777" w:rsidR="000B4B4F" w:rsidRPr="006D1F49" w:rsidRDefault="000B4B4F">
            <w:pPr>
              <w:rPr>
                <w:b/>
              </w:rPr>
            </w:pPr>
          </w:p>
        </w:tc>
        <w:tc>
          <w:tcPr>
            <w:tcW w:w="1478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B8CCE4"/>
            <w:vAlign w:val="center"/>
          </w:tcPr>
          <w:p w14:paraId="7A37D97B" w14:textId="77777777" w:rsidR="000B4B4F" w:rsidRPr="006D1F49" w:rsidRDefault="000B4B4F" w:rsidP="006D1F49">
            <w:pPr>
              <w:jc w:val="center"/>
              <w:rPr>
                <w:b/>
              </w:rPr>
            </w:pPr>
            <w:r w:rsidRPr="00455450">
              <w:rPr>
                <w:rFonts w:hint="eastAsia"/>
                <w:b/>
              </w:rPr>
              <w:t>评价日期</w:t>
            </w:r>
          </w:p>
        </w:tc>
        <w:tc>
          <w:tcPr>
            <w:tcW w:w="8940" w:type="dxa"/>
            <w:gridSpan w:val="6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B9F2BFC" w14:textId="77777777" w:rsidR="000B4B4F" w:rsidRDefault="000B4B4F" w:rsidP="00427155">
            <w:pPr>
              <w:jc w:val="left"/>
            </w:pPr>
          </w:p>
        </w:tc>
      </w:tr>
    </w:tbl>
    <w:p w14:paraId="769E7DFB" w14:textId="77777777" w:rsidR="002C0FE9" w:rsidRDefault="002C0FE9" w:rsidP="00336B83">
      <w:pPr>
        <w:spacing w:beforeLines="50" w:before="156"/>
        <w:jc w:val="center"/>
        <w:rPr>
          <w:b/>
          <w:color w:val="FF0000"/>
          <w:szCs w:val="21"/>
        </w:rPr>
      </w:pPr>
    </w:p>
    <w:p w14:paraId="3953F65A" w14:textId="77777777" w:rsidR="00426F67" w:rsidRDefault="00426F67">
      <w:pPr>
        <w:rPr>
          <w:b/>
          <w:color w:val="FF0000"/>
          <w:szCs w:val="21"/>
        </w:rPr>
      </w:pPr>
    </w:p>
    <w:p w14:paraId="651EB163" w14:textId="77777777" w:rsidR="00426F67" w:rsidRDefault="00426F67">
      <w:pPr>
        <w:rPr>
          <w:b/>
          <w:color w:val="FF0000"/>
          <w:szCs w:val="21"/>
        </w:rPr>
      </w:pPr>
    </w:p>
    <w:p w14:paraId="658802DF" w14:textId="77777777" w:rsidR="00426F67" w:rsidRDefault="00426F67">
      <w:pPr>
        <w:rPr>
          <w:b/>
          <w:color w:val="FF0000"/>
          <w:szCs w:val="21"/>
        </w:rPr>
      </w:pPr>
    </w:p>
    <w:p w14:paraId="2DE31209" w14:textId="77777777" w:rsidR="00426F67" w:rsidRDefault="00426F67">
      <w:pPr>
        <w:rPr>
          <w:b/>
          <w:color w:val="FF0000"/>
          <w:szCs w:val="21"/>
        </w:rPr>
      </w:pPr>
    </w:p>
    <w:p w14:paraId="7B37A1C2" w14:textId="77777777" w:rsidR="00426F67" w:rsidRDefault="00426F67">
      <w:pPr>
        <w:rPr>
          <w:b/>
          <w:color w:val="FF0000"/>
          <w:szCs w:val="21"/>
        </w:rPr>
      </w:pPr>
    </w:p>
    <w:p w14:paraId="20457C0D" w14:textId="77777777" w:rsidR="00426F67" w:rsidRDefault="00426F67">
      <w:pPr>
        <w:rPr>
          <w:b/>
          <w:color w:val="FF0000"/>
          <w:szCs w:val="21"/>
        </w:rPr>
      </w:pPr>
    </w:p>
    <w:p w14:paraId="24B4B9D8" w14:textId="77777777" w:rsidR="00426F67" w:rsidRDefault="00426F67">
      <w:pPr>
        <w:rPr>
          <w:b/>
          <w:color w:val="FF0000"/>
          <w:szCs w:val="21"/>
        </w:rPr>
      </w:pPr>
    </w:p>
    <w:p w14:paraId="444A5302" w14:textId="77777777" w:rsidR="00426F67" w:rsidRDefault="00426F67">
      <w:pPr>
        <w:rPr>
          <w:b/>
          <w:color w:val="FF0000"/>
          <w:szCs w:val="21"/>
        </w:rPr>
      </w:pPr>
    </w:p>
    <w:p w14:paraId="725F4EC3" w14:textId="77777777" w:rsidR="00426F67" w:rsidRDefault="00426F67">
      <w:pPr>
        <w:rPr>
          <w:b/>
          <w:color w:val="FF0000"/>
          <w:szCs w:val="21"/>
        </w:rPr>
      </w:pPr>
    </w:p>
    <w:p w14:paraId="4D5D8347" w14:textId="77777777" w:rsidR="00B40AB0" w:rsidRDefault="00B40AB0">
      <w:pPr>
        <w:rPr>
          <w:b/>
          <w:color w:val="FF0000"/>
          <w:szCs w:val="21"/>
        </w:rPr>
      </w:pPr>
    </w:p>
    <w:p w14:paraId="17821F20" w14:textId="77777777" w:rsidR="002C0FE9" w:rsidRPr="0055204A" w:rsidRDefault="00EE5F5E" w:rsidP="00EE5F5E">
      <w:pPr>
        <w:rPr>
          <w:b/>
          <w:color w:val="0D0D0D"/>
          <w:szCs w:val="21"/>
        </w:rPr>
      </w:pPr>
      <w:r w:rsidRPr="0055204A">
        <w:rPr>
          <w:rFonts w:hint="eastAsia"/>
          <w:b/>
          <w:color w:val="0D0D0D"/>
          <w:szCs w:val="21"/>
        </w:rPr>
        <w:t>一</w:t>
      </w:r>
      <w:r w:rsidRPr="00EE5F5E">
        <w:rPr>
          <w:rFonts w:hint="eastAsia"/>
          <w:b/>
          <w:color w:val="0D0D0D"/>
          <w:szCs w:val="21"/>
        </w:rPr>
        <w:t>、</w:t>
      </w:r>
      <w:r w:rsidR="002C0FE9" w:rsidRPr="0055204A">
        <w:rPr>
          <w:rFonts w:hint="eastAsia"/>
          <w:b/>
          <w:color w:val="0D0D0D"/>
          <w:szCs w:val="21"/>
        </w:rPr>
        <w:t>背景技术</w:t>
      </w:r>
    </w:p>
    <w:p w14:paraId="75F0CA6A" w14:textId="77777777" w:rsidR="00C173B8" w:rsidRPr="0055204A" w:rsidRDefault="00C173B8" w:rsidP="00C173B8">
      <w:pPr>
        <w:rPr>
          <w:color w:val="0D0D0D"/>
          <w:szCs w:val="21"/>
        </w:rPr>
      </w:pPr>
      <w:r w:rsidRPr="0055204A">
        <w:rPr>
          <w:rFonts w:hint="eastAsia"/>
          <w:color w:val="0D0D0D"/>
          <w:szCs w:val="21"/>
        </w:rPr>
        <w:t>1.1</w:t>
      </w:r>
      <w:r w:rsidR="004B0165" w:rsidRPr="0055204A">
        <w:rPr>
          <w:rFonts w:hint="eastAsia"/>
          <w:color w:val="0D0D0D"/>
          <w:szCs w:val="21"/>
        </w:rPr>
        <w:t>描述</w:t>
      </w:r>
      <w:r w:rsidRPr="0055204A">
        <w:rPr>
          <w:rFonts w:hint="eastAsia"/>
          <w:color w:val="0D0D0D"/>
          <w:szCs w:val="21"/>
        </w:rPr>
        <w:t>与本发明创造最接近的现有技术的现状，对于结构改进型专利申请</w:t>
      </w:r>
      <w:r w:rsidR="004B0165" w:rsidRPr="0055204A">
        <w:rPr>
          <w:rFonts w:hint="eastAsia"/>
          <w:color w:val="0D0D0D"/>
          <w:szCs w:val="21"/>
        </w:rPr>
        <w:t>，请</w:t>
      </w:r>
      <w:r w:rsidRPr="0055204A">
        <w:rPr>
          <w:rFonts w:hint="eastAsia"/>
          <w:color w:val="0D0D0D"/>
          <w:szCs w:val="21"/>
        </w:rPr>
        <w:t>结合结构附图描述</w:t>
      </w:r>
      <w:r w:rsidR="004B0165" w:rsidRPr="0055204A">
        <w:rPr>
          <w:rFonts w:hint="eastAsia"/>
          <w:color w:val="0D0D0D"/>
          <w:szCs w:val="21"/>
        </w:rPr>
        <w:t>。</w:t>
      </w:r>
    </w:p>
    <w:p w14:paraId="319242C3" w14:textId="77777777" w:rsidR="008242F8" w:rsidRDefault="008242F8" w:rsidP="00012DBA">
      <w:pPr>
        <w:ind w:firstLine="420"/>
      </w:pPr>
    </w:p>
    <w:p w14:paraId="4B5DA69D" w14:textId="05450B51" w:rsidR="00BE53B1" w:rsidRDefault="00A23396" w:rsidP="00BE53B1">
      <w:pPr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lastRenderedPageBreak/>
        <w:tab/>
      </w:r>
      <w:r w:rsidR="00BE53B1">
        <w:rPr>
          <w:rFonts w:hint="eastAsia"/>
          <w:color w:val="0D0D0D"/>
          <w:szCs w:val="21"/>
        </w:rPr>
        <w:t>蝶形变换是一种快速傅里叶变换的方法，将</w:t>
      </w:r>
      <w:r w:rsidR="00D4729E">
        <w:rPr>
          <w:rFonts w:hint="eastAsia"/>
          <w:color w:val="0D0D0D"/>
          <w:szCs w:val="21"/>
        </w:rPr>
        <w:t>使用</w:t>
      </w:r>
      <w:r w:rsidR="00BE53B1">
        <w:rPr>
          <w:rFonts w:hint="eastAsia"/>
          <w:color w:val="0D0D0D"/>
          <w:szCs w:val="21"/>
        </w:rPr>
        <w:t>n</w:t>
      </w:r>
      <w:proofErr w:type="gramStart"/>
      <w:r w:rsidR="00BE53B1">
        <w:rPr>
          <w:rFonts w:hint="eastAsia"/>
          <w:color w:val="0D0D0D"/>
          <w:szCs w:val="21"/>
        </w:rPr>
        <w:t>个</w:t>
      </w:r>
      <w:proofErr w:type="gramEnd"/>
      <w:r w:rsidR="00BE53B1">
        <w:rPr>
          <w:rFonts w:hint="eastAsia"/>
          <w:color w:val="0D0D0D"/>
          <w:szCs w:val="21"/>
        </w:rPr>
        <w:t>采样点并计算</w:t>
      </w:r>
      <w:r w:rsidR="00BE53B1">
        <w:rPr>
          <w:rFonts w:hint="eastAsia"/>
          <w:color w:val="0D0D0D"/>
          <w:szCs w:val="21"/>
        </w:rPr>
        <w:t>n</w:t>
      </w:r>
      <w:r w:rsidR="00BE53B1">
        <w:rPr>
          <w:rFonts w:hint="eastAsia"/>
          <w:color w:val="0D0D0D"/>
          <w:szCs w:val="21"/>
        </w:rPr>
        <w:t>次谐波的计算复杂度从</w:t>
      </w:r>
      <w:r w:rsidR="00BE53B1">
        <w:rPr>
          <w:rFonts w:hint="eastAsia"/>
          <w:color w:val="0D0D0D"/>
          <w:szCs w:val="21"/>
        </w:rPr>
        <w:t>O</w:t>
      </w:r>
      <w:r w:rsidR="00BE53B1">
        <w:rPr>
          <w:color w:val="0D0D0D"/>
          <w:szCs w:val="21"/>
        </w:rPr>
        <w:t>(</w:t>
      </w:r>
      <w:r w:rsidR="00BE53B1">
        <w:rPr>
          <w:rFonts w:hint="eastAsia"/>
          <w:color w:val="0D0D0D"/>
          <w:szCs w:val="21"/>
        </w:rPr>
        <w:t>n</w:t>
      </w:r>
      <w:r w:rsidR="00BE53B1" w:rsidRPr="00D4729E">
        <w:rPr>
          <w:rFonts w:hint="eastAsia"/>
          <w:color w:val="0D0D0D"/>
          <w:szCs w:val="21"/>
          <w:vertAlign w:val="superscript"/>
        </w:rPr>
        <w:t>2</w:t>
      </w:r>
      <w:r w:rsidR="00BE53B1">
        <w:rPr>
          <w:color w:val="0D0D0D"/>
          <w:szCs w:val="21"/>
        </w:rPr>
        <w:t>)</w:t>
      </w:r>
      <w:r w:rsidR="00BE53B1">
        <w:rPr>
          <w:rFonts w:hint="eastAsia"/>
          <w:color w:val="0D0D0D"/>
          <w:szCs w:val="21"/>
        </w:rPr>
        <w:t>降到</w:t>
      </w:r>
      <w:r w:rsidR="00BE53B1">
        <w:rPr>
          <w:rFonts w:hint="eastAsia"/>
          <w:color w:val="0D0D0D"/>
          <w:szCs w:val="21"/>
        </w:rPr>
        <w:t>O</w:t>
      </w:r>
      <w:r w:rsidR="00BE53B1">
        <w:rPr>
          <w:color w:val="0D0D0D"/>
          <w:szCs w:val="21"/>
        </w:rPr>
        <w:t>(</w:t>
      </w:r>
      <w:r w:rsidR="00BE53B1">
        <w:rPr>
          <w:rFonts w:hint="eastAsia"/>
          <w:color w:val="0D0D0D"/>
          <w:szCs w:val="21"/>
        </w:rPr>
        <w:t>n</w:t>
      </w:r>
      <w:r w:rsidR="00BE53B1">
        <w:rPr>
          <w:color w:val="0D0D0D"/>
          <w:szCs w:val="21"/>
        </w:rPr>
        <w:t>*log</w:t>
      </w:r>
      <w:r w:rsidR="00BE53B1" w:rsidRPr="00D4729E">
        <w:rPr>
          <w:color w:val="0D0D0D"/>
          <w:szCs w:val="21"/>
          <w:vertAlign w:val="subscript"/>
        </w:rPr>
        <w:t>2</w:t>
      </w:r>
      <w:r w:rsidR="00BE53B1">
        <w:rPr>
          <w:color w:val="0D0D0D"/>
          <w:szCs w:val="21"/>
        </w:rPr>
        <w:t>(n))</w:t>
      </w:r>
      <w:r w:rsidR="00BE53B1">
        <w:rPr>
          <w:rFonts w:hint="eastAsia"/>
          <w:color w:val="0D0D0D"/>
          <w:szCs w:val="21"/>
        </w:rPr>
        <w:t>。</w:t>
      </w:r>
    </w:p>
    <w:p w14:paraId="4B1A11E4" w14:textId="0A87995B" w:rsidR="006A3016" w:rsidRPr="00BE53B1" w:rsidRDefault="00574A47" w:rsidP="00EE51BC">
      <w:pPr>
        <w:rPr>
          <w:color w:val="0D0D0D"/>
          <w:szCs w:val="21"/>
        </w:rPr>
      </w:pPr>
      <w:r>
        <w:rPr>
          <w:color w:val="0D0D0D"/>
          <w:szCs w:val="21"/>
        </w:rPr>
        <w:tab/>
      </w:r>
    </w:p>
    <w:p w14:paraId="422D454C" w14:textId="77777777" w:rsidR="00C173B8" w:rsidRPr="0055204A" w:rsidRDefault="00C173B8" w:rsidP="00C173B8">
      <w:pPr>
        <w:rPr>
          <w:color w:val="0D0D0D"/>
          <w:szCs w:val="21"/>
        </w:rPr>
      </w:pPr>
      <w:r w:rsidRPr="0055204A">
        <w:rPr>
          <w:rFonts w:hint="eastAsia"/>
          <w:color w:val="0D0D0D"/>
          <w:szCs w:val="21"/>
        </w:rPr>
        <w:t>1.2</w:t>
      </w:r>
      <w:r w:rsidRPr="0055204A">
        <w:rPr>
          <w:rFonts w:hint="eastAsia"/>
          <w:color w:val="0D0D0D"/>
          <w:szCs w:val="21"/>
        </w:rPr>
        <w:t>客观描述</w:t>
      </w:r>
      <w:proofErr w:type="gramStart"/>
      <w:r w:rsidRPr="0055204A">
        <w:rPr>
          <w:rFonts w:hint="eastAsia"/>
          <w:color w:val="0D0D0D"/>
          <w:szCs w:val="21"/>
        </w:rPr>
        <w:t>该现有</w:t>
      </w:r>
      <w:proofErr w:type="gramEnd"/>
      <w:r w:rsidRPr="0055204A">
        <w:rPr>
          <w:rFonts w:hint="eastAsia"/>
          <w:color w:val="0D0D0D"/>
          <w:szCs w:val="21"/>
        </w:rPr>
        <w:t>技术方案存在的不足</w:t>
      </w:r>
      <w:r w:rsidR="004B0165" w:rsidRPr="0055204A">
        <w:rPr>
          <w:rFonts w:hint="eastAsia"/>
          <w:color w:val="0D0D0D"/>
          <w:szCs w:val="21"/>
        </w:rPr>
        <w:t>。</w:t>
      </w:r>
    </w:p>
    <w:p w14:paraId="5DC85CE8" w14:textId="77777777" w:rsidR="000969F0" w:rsidRPr="000969F0" w:rsidRDefault="000969F0" w:rsidP="00E04B57">
      <w:pPr>
        <w:ind w:firstLine="420"/>
        <w:rPr>
          <w:color w:val="0D0D0D"/>
          <w:szCs w:val="21"/>
        </w:rPr>
      </w:pPr>
    </w:p>
    <w:p w14:paraId="31B212FB" w14:textId="136669C6" w:rsidR="002C0FE9" w:rsidRDefault="007762E6">
      <w:pPr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ab/>
      </w:r>
      <w:r w:rsidR="00D4729E">
        <w:rPr>
          <w:rFonts w:hint="eastAsia"/>
          <w:color w:val="0D0D0D"/>
          <w:szCs w:val="21"/>
        </w:rPr>
        <w:t>上述的快速傅里叶变换方法的明显缺陷是</w:t>
      </w:r>
      <w:ins w:id="1" w:author="杨冬英" w:date="2020-06-30T13:54:00Z">
        <w:r w:rsidR="00B1298B">
          <w:rPr>
            <w:rFonts w:hint="eastAsia"/>
            <w:color w:val="0D0D0D"/>
            <w:szCs w:val="21"/>
          </w:rPr>
          <w:t>：</w:t>
        </w:r>
      </w:ins>
      <w:r w:rsidR="00D4729E">
        <w:rPr>
          <w:rFonts w:hint="eastAsia"/>
          <w:color w:val="0D0D0D"/>
          <w:szCs w:val="21"/>
        </w:rPr>
        <w:t>单个基波周期内，采样点数必须为</w:t>
      </w:r>
      <w:r w:rsidR="00D4729E">
        <w:rPr>
          <w:rFonts w:hint="eastAsia"/>
          <w:color w:val="0D0D0D"/>
          <w:szCs w:val="21"/>
        </w:rPr>
        <w:t>2</w:t>
      </w:r>
      <w:r w:rsidR="00D4729E" w:rsidRPr="00D4729E">
        <w:rPr>
          <w:color w:val="0D0D0D"/>
          <w:szCs w:val="21"/>
          <w:vertAlign w:val="superscript"/>
        </w:rPr>
        <w:t>k</w:t>
      </w:r>
      <w:proofErr w:type="gramStart"/>
      <w:r w:rsidR="00D4729E">
        <w:rPr>
          <w:rFonts w:hint="eastAsia"/>
          <w:color w:val="0D0D0D"/>
          <w:szCs w:val="21"/>
        </w:rPr>
        <w:t>个</w:t>
      </w:r>
      <w:proofErr w:type="gramEnd"/>
      <w:r w:rsidR="00D4729E">
        <w:rPr>
          <w:rFonts w:hint="eastAsia"/>
          <w:color w:val="0D0D0D"/>
          <w:szCs w:val="21"/>
        </w:rPr>
        <w:t>，其中</w:t>
      </w:r>
      <w:r w:rsidR="00D4729E">
        <w:rPr>
          <w:rFonts w:hint="eastAsia"/>
          <w:color w:val="0D0D0D"/>
          <w:szCs w:val="21"/>
        </w:rPr>
        <w:t>k</w:t>
      </w:r>
      <w:r w:rsidR="00D4729E">
        <w:rPr>
          <w:rFonts w:hint="eastAsia"/>
          <w:color w:val="0D0D0D"/>
          <w:szCs w:val="21"/>
        </w:rPr>
        <w:t>为整数。一般采用增补零或随机采样数值的方式解决上述缺陷。但增补的点数越多，计算得出的结果的误差越大。</w:t>
      </w:r>
    </w:p>
    <w:p w14:paraId="137D4650" w14:textId="77777777" w:rsidR="00D4729E" w:rsidRPr="00426F67" w:rsidRDefault="00D4729E">
      <w:pPr>
        <w:rPr>
          <w:color w:val="0D0D0D"/>
          <w:szCs w:val="21"/>
        </w:rPr>
      </w:pPr>
    </w:p>
    <w:p w14:paraId="178EFDCE" w14:textId="77777777" w:rsidR="002C0FE9" w:rsidRPr="0055204A" w:rsidRDefault="002C0FE9">
      <w:pPr>
        <w:rPr>
          <w:b/>
          <w:color w:val="0D0D0D"/>
          <w:szCs w:val="21"/>
        </w:rPr>
      </w:pPr>
      <w:r w:rsidRPr="0055204A">
        <w:rPr>
          <w:rFonts w:hint="eastAsia"/>
          <w:b/>
          <w:color w:val="0D0D0D"/>
          <w:szCs w:val="21"/>
        </w:rPr>
        <w:t>二、本发明要解决的技术问题</w:t>
      </w:r>
    </w:p>
    <w:p w14:paraId="63AB7A69" w14:textId="77777777" w:rsidR="002C0FE9" w:rsidRPr="00A27259" w:rsidRDefault="00882E8E" w:rsidP="002C0FE9">
      <w:pPr>
        <w:rPr>
          <w:color w:val="0070C0"/>
          <w:szCs w:val="21"/>
        </w:rPr>
      </w:pPr>
      <w:r w:rsidRPr="00A27259">
        <w:rPr>
          <w:rFonts w:hint="eastAsia"/>
          <w:color w:val="0070C0"/>
          <w:szCs w:val="21"/>
        </w:rPr>
        <w:t>（</w:t>
      </w:r>
      <w:r w:rsidR="002C0FE9" w:rsidRPr="00A27259">
        <w:rPr>
          <w:rFonts w:hint="eastAsia"/>
          <w:color w:val="0070C0"/>
          <w:szCs w:val="21"/>
        </w:rPr>
        <w:t>针对现有技术的所有缺点，正面、简洁地描述本发明所要解决的技术问题。本发明解决不了的技术问题无需说明。</w:t>
      </w:r>
      <w:r w:rsidRPr="00A27259">
        <w:rPr>
          <w:rFonts w:hint="eastAsia"/>
          <w:color w:val="0070C0"/>
          <w:szCs w:val="21"/>
        </w:rPr>
        <w:t>）</w:t>
      </w:r>
    </w:p>
    <w:p w14:paraId="3CEA8DC8" w14:textId="715F9218" w:rsidR="008547BD" w:rsidRPr="00EA6930" w:rsidRDefault="008547BD" w:rsidP="00822D6A">
      <w:pPr>
        <w:ind w:firstLine="420"/>
        <w:rPr>
          <w:b/>
          <w:color w:val="0D0D0D"/>
          <w:szCs w:val="21"/>
        </w:rPr>
      </w:pPr>
      <w:r>
        <w:rPr>
          <w:rFonts w:hint="eastAsia"/>
        </w:rPr>
        <w:t>本发明公开了一种改进的蝶形计算谐波的方法。通过选取奇数，平均处理，排序，基础变换和蝶形变换来得到基于采样数据的各次谐波值。</w:t>
      </w:r>
    </w:p>
    <w:p w14:paraId="647924C0" w14:textId="0F12DC1A" w:rsidR="00C40003" w:rsidRDefault="00C40003" w:rsidP="00C40003">
      <w:pPr>
        <w:ind w:firstLine="42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本发明介绍</w:t>
      </w:r>
      <w:r w:rsidR="00D4729E">
        <w:rPr>
          <w:rFonts w:hint="eastAsia"/>
          <w:color w:val="0D0D0D"/>
          <w:szCs w:val="21"/>
        </w:rPr>
        <w:t>的</w:t>
      </w:r>
      <w:r>
        <w:rPr>
          <w:rFonts w:hint="eastAsia"/>
          <w:color w:val="0D0D0D"/>
          <w:szCs w:val="21"/>
        </w:rPr>
        <w:t>快速傅里叶变换方法，按上述顺序计算，在单个基波周期内，采样点数为</w:t>
      </w:r>
      <w:proofErr w:type="spellStart"/>
      <w:r>
        <w:rPr>
          <w:rFonts w:hint="eastAsia"/>
          <w:color w:val="0D0D0D"/>
          <w:szCs w:val="21"/>
        </w:rPr>
        <w:t>Nodd</w:t>
      </w:r>
      <w:proofErr w:type="spellEnd"/>
      <w:r>
        <w:rPr>
          <w:color w:val="0D0D0D"/>
          <w:szCs w:val="21"/>
        </w:rPr>
        <w:t>*</w:t>
      </w:r>
      <w:r>
        <w:rPr>
          <w:rFonts w:hint="eastAsia"/>
          <w:color w:val="0D0D0D"/>
          <w:szCs w:val="21"/>
        </w:rPr>
        <w:t>2</w:t>
      </w:r>
      <w:r w:rsidRPr="00D4729E">
        <w:rPr>
          <w:color w:val="0D0D0D"/>
          <w:szCs w:val="21"/>
          <w:vertAlign w:val="superscript"/>
        </w:rPr>
        <w:t>k</w:t>
      </w:r>
      <w:proofErr w:type="gramStart"/>
      <w:r>
        <w:rPr>
          <w:rFonts w:hint="eastAsia"/>
          <w:color w:val="0D0D0D"/>
          <w:szCs w:val="21"/>
        </w:rPr>
        <w:t>个</w:t>
      </w:r>
      <w:proofErr w:type="gramEnd"/>
      <w:r>
        <w:rPr>
          <w:rFonts w:hint="eastAsia"/>
          <w:color w:val="0D0D0D"/>
          <w:szCs w:val="21"/>
        </w:rPr>
        <w:t>，其中</w:t>
      </w:r>
      <w:proofErr w:type="spellStart"/>
      <w:r>
        <w:rPr>
          <w:rFonts w:hint="eastAsia"/>
          <w:color w:val="0D0D0D"/>
          <w:szCs w:val="21"/>
        </w:rPr>
        <w:t>Nodd</w:t>
      </w:r>
      <w:proofErr w:type="spellEnd"/>
      <w:r>
        <w:rPr>
          <w:rFonts w:hint="eastAsia"/>
          <w:color w:val="0D0D0D"/>
          <w:szCs w:val="21"/>
        </w:rPr>
        <w:t>为任意奇数。通过对</w:t>
      </w:r>
      <w:proofErr w:type="spellStart"/>
      <w:r>
        <w:rPr>
          <w:rFonts w:hint="eastAsia"/>
          <w:color w:val="0D0D0D"/>
          <w:szCs w:val="21"/>
        </w:rPr>
        <w:t>Nodd</w:t>
      </w:r>
      <w:proofErr w:type="spellEnd"/>
      <w:r>
        <w:rPr>
          <w:rFonts w:hint="eastAsia"/>
          <w:color w:val="0D0D0D"/>
          <w:szCs w:val="21"/>
        </w:rPr>
        <w:t>的选择，可以在有限提高计算复杂度的基础上，有效降低</w:t>
      </w:r>
      <w:r w:rsidR="00D4729E">
        <w:rPr>
          <w:rFonts w:hint="eastAsia"/>
          <w:color w:val="0D0D0D"/>
          <w:szCs w:val="21"/>
        </w:rPr>
        <w:t>计算</w:t>
      </w:r>
      <w:r>
        <w:rPr>
          <w:rFonts w:hint="eastAsia"/>
          <w:color w:val="0D0D0D"/>
          <w:szCs w:val="21"/>
        </w:rPr>
        <w:t>误差。</w:t>
      </w:r>
    </w:p>
    <w:p w14:paraId="43BD6A88" w14:textId="77777777" w:rsidR="00EE51BC" w:rsidRDefault="00EE51BC" w:rsidP="00EE51BC">
      <w:pPr>
        <w:rPr>
          <w:color w:val="0D0D0D"/>
          <w:szCs w:val="21"/>
        </w:rPr>
      </w:pPr>
    </w:p>
    <w:p w14:paraId="54ACC81C" w14:textId="0023E0B6" w:rsidR="00EE51BC" w:rsidRDefault="00EE51BC" w:rsidP="00EE51BC">
      <w:pPr>
        <w:ind w:firstLine="42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储能系统在条件允许时，往往需要向电网回馈能量。而储能系统的连接点又往往位于电网末端，短路容量小，富含谐波。所以在储能控制器中很有必要集成谐波计算功能，对当前谐波情况进行评估，以进行针对性的处理。受限于储能控制器的性能，必须采用快速傅里叶变换以降低运算复杂度。</w:t>
      </w:r>
    </w:p>
    <w:p w14:paraId="3C0FA07C" w14:textId="7B704C07" w:rsidR="00EE51BC" w:rsidRPr="00BE53B1" w:rsidRDefault="00EE51BC" w:rsidP="00EE51BC">
      <w:pPr>
        <w:ind w:firstLine="420"/>
        <w:rPr>
          <w:color w:val="0D0D0D"/>
          <w:szCs w:val="21"/>
        </w:rPr>
      </w:pPr>
      <w:r>
        <w:rPr>
          <w:rFonts w:hint="eastAsia"/>
          <w:color w:val="0D0D0D"/>
          <w:szCs w:val="21"/>
        </w:rPr>
        <w:t>储能系统中包含各种类型的储能单元，它们的能量特性各异，寄生震荡频率也各有不同，所以会存在储能单元</w:t>
      </w:r>
      <w:r>
        <w:rPr>
          <w:rFonts w:hint="eastAsia"/>
          <w:color w:val="0D0D0D"/>
          <w:szCs w:val="21"/>
        </w:rPr>
        <w:t>A</w:t>
      </w:r>
      <w:r>
        <w:rPr>
          <w:rFonts w:hint="eastAsia"/>
          <w:color w:val="0D0D0D"/>
          <w:szCs w:val="21"/>
        </w:rPr>
        <w:t>的功率，引起储能单元</w:t>
      </w:r>
      <w:r>
        <w:rPr>
          <w:rFonts w:hint="eastAsia"/>
          <w:color w:val="0D0D0D"/>
          <w:szCs w:val="21"/>
        </w:rPr>
        <w:t>B</w:t>
      </w:r>
      <w:r>
        <w:rPr>
          <w:rFonts w:hint="eastAsia"/>
          <w:color w:val="0D0D0D"/>
          <w:szCs w:val="21"/>
        </w:rPr>
        <w:t>自激震荡的情况。这时也需要快速傅里叶变换的手段对谐波进行测量和抑制。</w:t>
      </w:r>
    </w:p>
    <w:p w14:paraId="50115381" w14:textId="77777777" w:rsidR="00EE51BC" w:rsidRPr="00EE51BC" w:rsidRDefault="00EE51BC" w:rsidP="00C40003">
      <w:pPr>
        <w:ind w:firstLine="420"/>
        <w:rPr>
          <w:color w:val="0D0D0D"/>
          <w:szCs w:val="21"/>
        </w:rPr>
      </w:pPr>
    </w:p>
    <w:p w14:paraId="16E57800" w14:textId="1683BBCC" w:rsidR="00256994" w:rsidRPr="00C40003" w:rsidRDefault="00256994" w:rsidP="002C0FE9">
      <w:pPr>
        <w:rPr>
          <w:color w:val="0D0D0D"/>
          <w:szCs w:val="21"/>
        </w:rPr>
      </w:pPr>
    </w:p>
    <w:p w14:paraId="7C3961BA" w14:textId="77777777" w:rsidR="005B17D6" w:rsidRPr="0055204A" w:rsidRDefault="00041FBF" w:rsidP="002C0FE9">
      <w:pPr>
        <w:rPr>
          <w:b/>
          <w:color w:val="0D0D0D"/>
          <w:szCs w:val="21"/>
        </w:rPr>
      </w:pPr>
      <w:r w:rsidRPr="0055204A">
        <w:rPr>
          <w:rFonts w:hint="eastAsia"/>
          <w:b/>
          <w:color w:val="0D0D0D"/>
          <w:szCs w:val="21"/>
        </w:rPr>
        <w:t>三、本发明所有的实施方式及附图</w:t>
      </w:r>
    </w:p>
    <w:p w14:paraId="40671295" w14:textId="77777777" w:rsidR="002C0FE9" w:rsidRPr="0055204A" w:rsidRDefault="00041FBF" w:rsidP="002C0FE9">
      <w:pPr>
        <w:rPr>
          <w:color w:val="0D0D0D"/>
          <w:szCs w:val="21"/>
          <w:u w:val="single"/>
        </w:rPr>
      </w:pPr>
      <w:r w:rsidRPr="0055204A">
        <w:rPr>
          <w:rFonts w:hint="eastAsia"/>
          <w:color w:val="0D0D0D"/>
          <w:szCs w:val="21"/>
          <w:u w:val="single"/>
        </w:rPr>
        <w:t>3</w:t>
      </w:r>
      <w:r w:rsidR="00C173B8" w:rsidRPr="0055204A">
        <w:rPr>
          <w:rFonts w:hint="eastAsia"/>
          <w:color w:val="0D0D0D"/>
          <w:szCs w:val="21"/>
          <w:u w:val="single"/>
        </w:rPr>
        <w:t>.</w:t>
      </w:r>
      <w:r w:rsidRPr="0055204A">
        <w:rPr>
          <w:rFonts w:hint="eastAsia"/>
          <w:color w:val="0D0D0D"/>
          <w:szCs w:val="21"/>
          <w:u w:val="single"/>
        </w:rPr>
        <w:t>1</w:t>
      </w:r>
      <w:r w:rsidR="006C6DCC">
        <w:rPr>
          <w:rFonts w:hint="eastAsia"/>
          <w:color w:val="0D0D0D"/>
          <w:szCs w:val="21"/>
          <w:u w:val="single"/>
        </w:rPr>
        <w:t xml:space="preserve"> </w:t>
      </w:r>
      <w:r w:rsidRPr="0055204A">
        <w:rPr>
          <w:rFonts w:hint="eastAsia"/>
          <w:color w:val="0D0D0D"/>
          <w:szCs w:val="21"/>
          <w:u w:val="single"/>
        </w:rPr>
        <w:t>技术术语定义</w:t>
      </w:r>
      <w:r w:rsidR="00426F67">
        <w:rPr>
          <w:rFonts w:hint="eastAsia"/>
          <w:color w:val="0D0D0D"/>
          <w:szCs w:val="21"/>
          <w:u w:val="single"/>
        </w:rPr>
        <w:t>（</w:t>
      </w:r>
      <w:r w:rsidR="00426F67" w:rsidRPr="0055204A">
        <w:rPr>
          <w:rFonts w:hint="eastAsia"/>
          <w:color w:val="0D0D0D"/>
          <w:szCs w:val="21"/>
          <w:u w:val="single"/>
        </w:rPr>
        <w:t>可选</w:t>
      </w:r>
      <w:r w:rsidR="00426F67">
        <w:rPr>
          <w:rFonts w:hint="eastAsia"/>
          <w:color w:val="0D0D0D"/>
          <w:szCs w:val="21"/>
          <w:u w:val="single"/>
        </w:rPr>
        <w:t>）</w:t>
      </w:r>
    </w:p>
    <w:p w14:paraId="4D40BB44" w14:textId="77777777" w:rsidR="00041FBF" w:rsidRPr="00A27259" w:rsidRDefault="007D255A" w:rsidP="002C0FE9">
      <w:pPr>
        <w:rPr>
          <w:color w:val="0070C0"/>
          <w:szCs w:val="21"/>
        </w:rPr>
      </w:pPr>
      <w:r w:rsidRPr="00A27259">
        <w:rPr>
          <w:rFonts w:hint="eastAsia"/>
          <w:color w:val="0070C0"/>
          <w:szCs w:val="21"/>
        </w:rPr>
        <w:t>（</w:t>
      </w:r>
      <w:r w:rsidR="00041FBF" w:rsidRPr="00A27259">
        <w:rPr>
          <w:rFonts w:hint="eastAsia"/>
          <w:color w:val="0070C0"/>
          <w:szCs w:val="21"/>
        </w:rPr>
        <w:t>解释说明本申请涉及的技术术语，包括其英文简称、英文全称、中文名称和含义，并提供本领域对该技术术语的其他叫法、常规名称等。</w:t>
      </w:r>
      <w:r w:rsidRPr="00A27259">
        <w:rPr>
          <w:rFonts w:hint="eastAsia"/>
          <w:color w:val="0070C0"/>
          <w:szCs w:val="21"/>
        </w:rPr>
        <w:t>）</w:t>
      </w:r>
    </w:p>
    <w:p w14:paraId="5E372EC0" w14:textId="59E50033" w:rsidR="00EB045E" w:rsidRPr="00EB045E" w:rsidRDefault="00E04B57" w:rsidP="00336B83">
      <w:pPr>
        <w:spacing w:beforeLines="50" w:before="156"/>
        <w:ind w:firstLineChars="294" w:firstLine="617"/>
      </w:pPr>
      <w:r w:rsidRPr="00EB045E">
        <w:t>图</w:t>
      </w:r>
      <w:r w:rsidRPr="00EB045E">
        <w:t>1</w:t>
      </w:r>
      <w:r w:rsidRPr="00EB045E">
        <w:t>为</w:t>
      </w:r>
      <w:r w:rsidRPr="00EB045E">
        <w:rPr>
          <w:rFonts w:hint="eastAsia"/>
        </w:rPr>
        <w:t>本发明的</w:t>
      </w:r>
      <w:r w:rsidR="00EB045E" w:rsidRPr="00EB045E">
        <w:rPr>
          <w:rFonts w:hint="eastAsia"/>
        </w:rPr>
        <w:t>计算流程图。包含的五个部分在后续有详细说明。</w:t>
      </w:r>
    </w:p>
    <w:p w14:paraId="3AE273D3" w14:textId="1AD351F1" w:rsidR="00171167" w:rsidRPr="00EB045E" w:rsidRDefault="00E87BAE" w:rsidP="00336B83">
      <w:pPr>
        <w:spacing w:beforeLines="50" w:before="156"/>
        <w:ind w:firstLineChars="294" w:firstLine="617"/>
      </w:pPr>
      <w:r w:rsidRPr="00EB045E">
        <w:rPr>
          <w:rFonts w:hint="eastAsia"/>
        </w:rPr>
        <w:t>图</w:t>
      </w:r>
      <w:r w:rsidRPr="00EB045E">
        <w:rPr>
          <w:rFonts w:hint="eastAsia"/>
        </w:rPr>
        <w:t>2</w:t>
      </w:r>
      <w:r w:rsidR="00EB045E" w:rsidRPr="00EB045E">
        <w:rPr>
          <w:rFonts w:hint="eastAsia"/>
        </w:rPr>
        <w:t>平均值计算示意</w:t>
      </w:r>
      <w:r w:rsidR="0050410D" w:rsidRPr="00EB045E">
        <w:rPr>
          <w:rFonts w:hint="eastAsia"/>
        </w:rPr>
        <w:t>。</w:t>
      </w:r>
    </w:p>
    <w:p w14:paraId="64B6E426" w14:textId="1A4E0BA6" w:rsidR="00EB045E" w:rsidRPr="00EB045E" w:rsidRDefault="0050410D" w:rsidP="00336B83">
      <w:pPr>
        <w:spacing w:beforeLines="50" w:before="156"/>
        <w:ind w:firstLineChars="294" w:firstLine="617"/>
      </w:pPr>
      <w:r w:rsidRPr="00EB045E">
        <w:rPr>
          <w:rFonts w:hint="eastAsia"/>
        </w:rPr>
        <w:t>图</w:t>
      </w:r>
      <w:r w:rsidRPr="00EB045E">
        <w:rPr>
          <w:rFonts w:hint="eastAsia"/>
        </w:rPr>
        <w:t>3</w:t>
      </w:r>
      <w:r w:rsidRPr="00EB045E">
        <w:rPr>
          <w:rFonts w:hint="eastAsia"/>
        </w:rPr>
        <w:t>为本发明</w:t>
      </w:r>
      <w:r w:rsidR="00EB045E" w:rsidRPr="00EB045E">
        <w:rPr>
          <w:rFonts w:hint="eastAsia"/>
        </w:rPr>
        <w:t>的排序方法示意</w:t>
      </w:r>
      <w:r w:rsidRPr="00EB045E">
        <w:rPr>
          <w:rFonts w:hint="eastAsia"/>
        </w:rPr>
        <w:t>。</w:t>
      </w:r>
    </w:p>
    <w:p w14:paraId="1C824C28" w14:textId="6934F43B" w:rsidR="0050410D" w:rsidRDefault="00171167" w:rsidP="00336B83">
      <w:pPr>
        <w:spacing w:beforeLines="50" w:before="156"/>
        <w:ind w:firstLineChars="294" w:firstLine="617"/>
      </w:pPr>
      <w:r w:rsidRPr="00EB045E">
        <w:rPr>
          <w:rFonts w:hint="eastAsia"/>
        </w:rPr>
        <w:t>图</w:t>
      </w:r>
      <w:r w:rsidRPr="00EB045E">
        <w:rPr>
          <w:rFonts w:hint="eastAsia"/>
        </w:rPr>
        <w:t>4</w:t>
      </w:r>
      <w:r w:rsidRPr="00EB045E">
        <w:rPr>
          <w:rFonts w:hint="eastAsia"/>
        </w:rPr>
        <w:t>为</w:t>
      </w:r>
      <w:r w:rsidR="00EB045E" w:rsidRPr="00EB045E">
        <w:rPr>
          <w:rFonts w:hint="eastAsia"/>
        </w:rPr>
        <w:t>蝶</w:t>
      </w:r>
      <w:r w:rsidR="00EB045E">
        <w:rPr>
          <w:rFonts w:hint="eastAsia"/>
        </w:rPr>
        <w:t>形变换</w:t>
      </w:r>
      <w:r>
        <w:rPr>
          <w:rFonts w:hint="eastAsia"/>
        </w:rPr>
        <w:t>示意。</w:t>
      </w:r>
    </w:p>
    <w:p w14:paraId="02765454" w14:textId="52DF8AF7" w:rsidR="004F7A9A" w:rsidRPr="0050410D" w:rsidRDefault="00B353B9" w:rsidP="00336B83">
      <w:pPr>
        <w:spacing w:beforeLines="50" w:before="156"/>
        <w:ind w:firstLineChars="294" w:firstLine="617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为本发明</w:t>
      </w:r>
      <w:r w:rsidR="00EE51BC">
        <w:rPr>
          <w:rFonts w:hint="eastAsia"/>
        </w:rPr>
        <w:t>应用于储能系统</w:t>
      </w:r>
    </w:p>
    <w:p w14:paraId="108DDB55" w14:textId="45B9CA02" w:rsidR="00E04B57" w:rsidRPr="000969F0" w:rsidRDefault="007E7E25" w:rsidP="00E04B57">
      <w:pPr>
        <w:spacing w:line="192" w:lineRule="auto"/>
        <w:jc w:val="center"/>
      </w:pPr>
      <w:r>
        <w:object w:dxaOrig="2078" w:dyaOrig="7180" w14:anchorId="375EAA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359pt" o:ole="">
            <v:imagedata r:id="rId9" o:title=""/>
          </v:shape>
          <o:OLEObject Type="Embed" ProgID="Visio.Drawing.11" ShapeID="_x0000_i1025" DrawAspect="Content" ObjectID="_1657023534" r:id="rId10"/>
        </w:object>
      </w:r>
    </w:p>
    <w:p w14:paraId="2D2403EE" w14:textId="77777777" w:rsidR="00256994" w:rsidRDefault="00E04B57" w:rsidP="00E04B57">
      <w:pPr>
        <w:jc w:val="center"/>
        <w:rPr>
          <w:i/>
          <w:color w:val="0070C0"/>
          <w:szCs w:val="21"/>
        </w:rPr>
      </w:pPr>
      <w:r w:rsidRPr="00071D44">
        <w:t>图</w:t>
      </w:r>
      <w:r w:rsidRPr="00071D44">
        <w:t>1</w:t>
      </w:r>
    </w:p>
    <w:p w14:paraId="59B786D8" w14:textId="6CAF74BE" w:rsidR="00256994" w:rsidRDefault="005335C6" w:rsidP="00701F9C">
      <w:pPr>
        <w:jc w:val="center"/>
        <w:rPr>
          <w:i/>
          <w:color w:val="0070C0"/>
          <w:szCs w:val="21"/>
        </w:rPr>
      </w:pPr>
      <w:r>
        <w:object w:dxaOrig="4360" w:dyaOrig="3758" w14:anchorId="6F2800B1">
          <v:shape id="_x0000_i1026" type="#_x0000_t75" style="width:217.55pt;height:187.5pt" o:ole="">
            <v:imagedata r:id="rId11" o:title=""/>
          </v:shape>
          <o:OLEObject Type="Embed" ProgID="Visio.Drawing.11" ShapeID="_x0000_i1026" DrawAspect="Content" ObjectID="_1657023535" r:id="rId12"/>
        </w:object>
      </w:r>
    </w:p>
    <w:p w14:paraId="70BCEDF3" w14:textId="77777777" w:rsidR="00701F9C" w:rsidRDefault="00701F9C" w:rsidP="00701F9C">
      <w:pPr>
        <w:jc w:val="center"/>
        <w:rPr>
          <w:i/>
          <w:color w:val="0070C0"/>
          <w:szCs w:val="21"/>
        </w:rPr>
      </w:pPr>
      <w:r w:rsidRPr="00071D44">
        <w:t>图</w:t>
      </w:r>
      <w:r>
        <w:t>2</w:t>
      </w:r>
    </w:p>
    <w:p w14:paraId="1B01692F" w14:textId="36F5043D" w:rsidR="00C173B8" w:rsidRDefault="00C173B8" w:rsidP="00701F9C">
      <w:pPr>
        <w:jc w:val="center"/>
      </w:pPr>
    </w:p>
    <w:p w14:paraId="29E7F9C3" w14:textId="77777777" w:rsidR="000E3261" w:rsidRDefault="000E3261" w:rsidP="00701F9C">
      <w:pPr>
        <w:jc w:val="center"/>
      </w:pPr>
      <w:r>
        <w:object w:dxaOrig="2828" w:dyaOrig="1061" w14:anchorId="70B06F60">
          <v:shape id="_x0000_i1027" type="#_x0000_t75" style="width:265.4pt;height:98.8pt" o:ole="">
            <v:imagedata r:id="rId13" o:title=""/>
          </v:shape>
          <o:OLEObject Type="Embed" ProgID="Visio.Drawing.11" ShapeID="_x0000_i1027" DrawAspect="Content" ObjectID="_1657023536" r:id="rId14"/>
        </w:object>
      </w:r>
    </w:p>
    <w:p w14:paraId="202CE4C0" w14:textId="040E0BD1" w:rsidR="00701F9C" w:rsidRDefault="00701F9C" w:rsidP="00701F9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commentRangeStart w:id="2"/>
    <w:p w14:paraId="755067D3" w14:textId="5DC2FF8E" w:rsidR="00701F9C" w:rsidRDefault="000065DB" w:rsidP="00701F9C">
      <w:pPr>
        <w:jc w:val="center"/>
      </w:pPr>
      <w:r>
        <w:object w:dxaOrig="4864" w:dyaOrig="2459" w14:anchorId="645A6459">
          <v:shape id="_x0000_i1068" type="#_x0000_t75" style="width:528.95pt;height:268.65pt" o:ole="">
            <v:imagedata r:id="rId15" o:title=""/>
          </v:shape>
          <o:OLEObject Type="Embed" ProgID="Visio.Drawing.11" ShapeID="_x0000_i1068" DrawAspect="Content" ObjectID="_1657023537" r:id="rId16"/>
        </w:object>
      </w:r>
      <w:commentRangeEnd w:id="2"/>
      <w:r w:rsidR="00640F7A">
        <w:rPr>
          <w:rStyle w:val="a9"/>
        </w:rPr>
        <w:commentReference w:id="2"/>
      </w:r>
    </w:p>
    <w:p w14:paraId="28ABEDD5" w14:textId="77777777" w:rsidR="00701F9C" w:rsidRDefault="00701F9C" w:rsidP="00701F9C">
      <w:pPr>
        <w:jc w:val="center"/>
        <w:rPr>
          <w:color w:val="0D0D0D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8E2589A" w14:textId="7E5B25C6" w:rsidR="00701F9C" w:rsidRDefault="00EE51BC" w:rsidP="00EE51BC">
      <w:pPr>
        <w:jc w:val="center"/>
      </w:pPr>
      <w:r>
        <w:object w:dxaOrig="6330" w:dyaOrig="4062" w14:anchorId="71E06A58">
          <v:shape id="_x0000_i1029" type="#_x0000_t75" style="width:316.5pt;height:203.5pt" o:ole="">
            <v:imagedata r:id="rId20" o:title=""/>
          </v:shape>
          <o:OLEObject Type="Embed" ProgID="Visio.Drawing.11" ShapeID="_x0000_i1029" DrawAspect="Content" ObjectID="_1657023538" r:id="rId21"/>
        </w:object>
      </w:r>
    </w:p>
    <w:p w14:paraId="09C52561" w14:textId="3BEA7CB6" w:rsidR="00EE51BC" w:rsidRDefault="00EE51BC" w:rsidP="00EE51B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14:paraId="1E6DFAD7" w14:textId="77777777" w:rsidR="00701F9C" w:rsidRPr="00701F9C" w:rsidRDefault="00701F9C" w:rsidP="002C0FE9">
      <w:pPr>
        <w:rPr>
          <w:color w:val="0D0D0D"/>
          <w:szCs w:val="21"/>
        </w:rPr>
      </w:pPr>
    </w:p>
    <w:p w14:paraId="7C3CDD59" w14:textId="77777777" w:rsidR="00041FBF" w:rsidRPr="00426F67" w:rsidRDefault="00041FBF" w:rsidP="00041FBF">
      <w:pPr>
        <w:rPr>
          <w:color w:val="0D0D0D"/>
          <w:szCs w:val="21"/>
          <w:u w:val="single"/>
        </w:rPr>
      </w:pPr>
      <w:r w:rsidRPr="0055204A">
        <w:rPr>
          <w:rFonts w:hint="eastAsia"/>
          <w:color w:val="0D0D0D"/>
          <w:szCs w:val="21"/>
          <w:u w:val="single"/>
        </w:rPr>
        <w:t>3</w:t>
      </w:r>
      <w:r w:rsidR="00C173B8" w:rsidRPr="0055204A">
        <w:rPr>
          <w:rFonts w:hint="eastAsia"/>
          <w:color w:val="0D0D0D"/>
          <w:szCs w:val="21"/>
          <w:u w:val="single"/>
        </w:rPr>
        <w:t>.</w:t>
      </w:r>
      <w:r w:rsidRPr="0055204A">
        <w:rPr>
          <w:rFonts w:hint="eastAsia"/>
          <w:color w:val="0D0D0D"/>
          <w:szCs w:val="21"/>
          <w:u w:val="single"/>
        </w:rPr>
        <w:t>2</w:t>
      </w:r>
      <w:r w:rsidR="006C6DCC">
        <w:rPr>
          <w:rFonts w:hint="eastAsia"/>
          <w:color w:val="0D0D0D"/>
          <w:szCs w:val="21"/>
          <w:u w:val="single"/>
        </w:rPr>
        <w:t xml:space="preserve"> </w:t>
      </w:r>
      <w:r w:rsidRPr="0055204A">
        <w:rPr>
          <w:rFonts w:hint="eastAsia"/>
          <w:color w:val="0D0D0D"/>
          <w:szCs w:val="21"/>
          <w:u w:val="single"/>
        </w:rPr>
        <w:t>本发明的优选实施例</w:t>
      </w:r>
      <w:r w:rsidR="00776085" w:rsidRPr="0055204A">
        <w:rPr>
          <w:rFonts w:hint="eastAsia"/>
          <w:color w:val="0D0D0D"/>
          <w:szCs w:val="21"/>
          <w:u w:val="single"/>
        </w:rPr>
        <w:t>（参考附表</w:t>
      </w:r>
      <w:r w:rsidR="005615B3" w:rsidRPr="0055204A">
        <w:rPr>
          <w:rFonts w:hint="eastAsia"/>
          <w:color w:val="0D0D0D"/>
          <w:szCs w:val="21"/>
          <w:u w:val="single"/>
        </w:rPr>
        <w:t>1</w:t>
      </w:r>
      <w:r w:rsidR="00776085" w:rsidRPr="0055204A">
        <w:rPr>
          <w:rFonts w:hint="eastAsia"/>
          <w:color w:val="0D0D0D"/>
          <w:szCs w:val="21"/>
          <w:u w:val="single"/>
        </w:rPr>
        <w:t>：实施例撰写要求表）</w:t>
      </w:r>
    </w:p>
    <w:p w14:paraId="460497F7" w14:textId="77777777" w:rsidR="00041FBF" w:rsidRPr="00A27259" w:rsidRDefault="00C173B8" w:rsidP="00597089">
      <w:pPr>
        <w:numPr>
          <w:ilvl w:val="0"/>
          <w:numId w:val="16"/>
        </w:numPr>
        <w:rPr>
          <w:color w:val="0070C0"/>
          <w:szCs w:val="21"/>
        </w:rPr>
      </w:pPr>
      <w:r w:rsidRPr="00A27259">
        <w:rPr>
          <w:rFonts w:hint="eastAsia"/>
          <w:color w:val="0070C0"/>
          <w:szCs w:val="21"/>
        </w:rPr>
        <w:t>描述本发明创造</w:t>
      </w:r>
      <w:r w:rsidR="0059723C" w:rsidRPr="00A27259">
        <w:rPr>
          <w:rFonts w:hint="eastAsia"/>
          <w:color w:val="0070C0"/>
          <w:szCs w:val="21"/>
        </w:rPr>
        <w:t>技术方案对应的产品</w:t>
      </w:r>
      <w:r w:rsidR="0059723C" w:rsidRPr="00A27259">
        <w:rPr>
          <w:rFonts w:hint="eastAsia"/>
          <w:color w:val="0070C0"/>
          <w:szCs w:val="21"/>
        </w:rPr>
        <w:t>/</w:t>
      </w:r>
      <w:r w:rsidR="0059723C" w:rsidRPr="00A27259">
        <w:rPr>
          <w:rFonts w:hint="eastAsia"/>
          <w:color w:val="0070C0"/>
          <w:szCs w:val="21"/>
        </w:rPr>
        <w:t>装置</w:t>
      </w:r>
      <w:r w:rsidR="0059723C" w:rsidRPr="00A27259">
        <w:rPr>
          <w:rFonts w:hint="eastAsia"/>
          <w:color w:val="0070C0"/>
          <w:szCs w:val="21"/>
        </w:rPr>
        <w:t>/</w:t>
      </w:r>
      <w:r w:rsidR="0059723C" w:rsidRPr="00A27259">
        <w:rPr>
          <w:rFonts w:hint="eastAsia"/>
          <w:color w:val="0070C0"/>
          <w:szCs w:val="21"/>
        </w:rPr>
        <w:t>设备</w:t>
      </w:r>
      <w:r w:rsidR="0059723C" w:rsidRPr="00A27259">
        <w:rPr>
          <w:rFonts w:hint="eastAsia"/>
          <w:color w:val="0070C0"/>
          <w:szCs w:val="21"/>
        </w:rPr>
        <w:t>/</w:t>
      </w:r>
      <w:r w:rsidR="0059723C" w:rsidRPr="00A27259">
        <w:rPr>
          <w:rFonts w:hint="eastAsia"/>
          <w:color w:val="0070C0"/>
          <w:szCs w:val="21"/>
        </w:rPr>
        <w:t>系统的</w:t>
      </w:r>
      <w:r w:rsidRPr="00A27259">
        <w:rPr>
          <w:rFonts w:hint="eastAsia"/>
          <w:color w:val="0070C0"/>
          <w:szCs w:val="21"/>
        </w:rPr>
        <w:t>结构</w:t>
      </w:r>
      <w:r w:rsidR="0059723C" w:rsidRPr="00A27259">
        <w:rPr>
          <w:rFonts w:hint="eastAsia"/>
          <w:color w:val="0070C0"/>
          <w:szCs w:val="21"/>
        </w:rPr>
        <w:t>，包括组成、电气</w:t>
      </w:r>
      <w:r w:rsidR="0059723C" w:rsidRPr="00A27259">
        <w:rPr>
          <w:rFonts w:hint="eastAsia"/>
          <w:color w:val="0070C0"/>
          <w:szCs w:val="21"/>
        </w:rPr>
        <w:t>/</w:t>
      </w:r>
      <w:r w:rsidR="0059723C" w:rsidRPr="00A27259">
        <w:rPr>
          <w:rFonts w:hint="eastAsia"/>
          <w:color w:val="0070C0"/>
          <w:szCs w:val="21"/>
        </w:rPr>
        <w:t>机械连接关系、机械配合关系、相对位置关系和形状特征等。对于虚拟软件产品，侧重于描述各单元</w:t>
      </w:r>
      <w:r w:rsidR="0059723C" w:rsidRPr="00A27259">
        <w:rPr>
          <w:rFonts w:hint="eastAsia"/>
          <w:color w:val="0070C0"/>
          <w:szCs w:val="21"/>
        </w:rPr>
        <w:t>/</w:t>
      </w:r>
      <w:r w:rsidR="0059723C" w:rsidRPr="00A27259">
        <w:rPr>
          <w:rFonts w:hint="eastAsia"/>
          <w:color w:val="0070C0"/>
          <w:szCs w:val="21"/>
        </w:rPr>
        <w:t>模块的功能，可结合逻辑功能框图描述。</w:t>
      </w:r>
    </w:p>
    <w:p w14:paraId="3946C9A7" w14:textId="77777777" w:rsidR="00DA41EC" w:rsidRPr="00A27259" w:rsidRDefault="0059723C" w:rsidP="00597089">
      <w:pPr>
        <w:numPr>
          <w:ilvl w:val="0"/>
          <w:numId w:val="16"/>
        </w:numPr>
        <w:rPr>
          <w:color w:val="0070C0"/>
          <w:szCs w:val="21"/>
        </w:rPr>
      </w:pPr>
      <w:r w:rsidRPr="00A27259">
        <w:rPr>
          <w:rFonts w:hint="eastAsia"/>
          <w:color w:val="0070C0"/>
          <w:szCs w:val="21"/>
        </w:rPr>
        <w:lastRenderedPageBreak/>
        <w:t>描述该产品的各部件</w:t>
      </w:r>
      <w:r w:rsidRPr="00A27259">
        <w:rPr>
          <w:rFonts w:hint="eastAsia"/>
          <w:color w:val="0070C0"/>
          <w:szCs w:val="21"/>
        </w:rPr>
        <w:t>/</w:t>
      </w:r>
      <w:r w:rsidRPr="00A27259">
        <w:rPr>
          <w:rFonts w:hint="eastAsia"/>
          <w:color w:val="0070C0"/>
          <w:szCs w:val="21"/>
        </w:rPr>
        <w:t>组件</w:t>
      </w:r>
      <w:r w:rsidRPr="00A27259">
        <w:rPr>
          <w:rFonts w:hint="eastAsia"/>
          <w:color w:val="0070C0"/>
          <w:szCs w:val="21"/>
        </w:rPr>
        <w:t>/</w:t>
      </w:r>
      <w:r w:rsidRPr="00A27259">
        <w:rPr>
          <w:rFonts w:hint="eastAsia"/>
          <w:color w:val="0070C0"/>
          <w:szCs w:val="21"/>
        </w:rPr>
        <w:t>单元</w:t>
      </w:r>
      <w:r w:rsidRPr="00A27259">
        <w:rPr>
          <w:rFonts w:hint="eastAsia"/>
          <w:color w:val="0070C0"/>
          <w:szCs w:val="21"/>
        </w:rPr>
        <w:t>/</w:t>
      </w:r>
      <w:r w:rsidRPr="00A27259">
        <w:rPr>
          <w:rFonts w:hint="eastAsia"/>
          <w:color w:val="0070C0"/>
          <w:szCs w:val="21"/>
        </w:rPr>
        <w:t>模块</w:t>
      </w:r>
      <w:r w:rsidRPr="00A27259">
        <w:rPr>
          <w:rFonts w:hint="eastAsia"/>
          <w:color w:val="0070C0"/>
          <w:szCs w:val="21"/>
        </w:rPr>
        <w:t>/</w:t>
      </w:r>
      <w:r w:rsidRPr="00A27259">
        <w:rPr>
          <w:rFonts w:hint="eastAsia"/>
          <w:color w:val="0070C0"/>
          <w:szCs w:val="21"/>
        </w:rPr>
        <w:t>步骤分别</w:t>
      </w:r>
      <w:r w:rsidR="00C25347" w:rsidRPr="00A27259">
        <w:rPr>
          <w:rFonts w:hint="eastAsia"/>
          <w:color w:val="0070C0"/>
          <w:szCs w:val="21"/>
        </w:rPr>
        <w:t>对应</w:t>
      </w:r>
      <w:r w:rsidRPr="00A27259">
        <w:rPr>
          <w:rFonts w:hint="eastAsia"/>
          <w:color w:val="0070C0"/>
          <w:szCs w:val="21"/>
        </w:rPr>
        <w:t>的作用或功能，采用其的原因，能解决的技术问题以及分别达到的技术效果。</w:t>
      </w:r>
    </w:p>
    <w:p w14:paraId="6BB2ED39" w14:textId="77777777" w:rsidR="00DA41EC" w:rsidRPr="00A27259" w:rsidRDefault="0059723C" w:rsidP="00597089">
      <w:pPr>
        <w:numPr>
          <w:ilvl w:val="0"/>
          <w:numId w:val="16"/>
        </w:numPr>
        <w:rPr>
          <w:color w:val="0070C0"/>
          <w:szCs w:val="21"/>
        </w:rPr>
      </w:pPr>
      <w:r w:rsidRPr="00A27259">
        <w:rPr>
          <w:rFonts w:hint="eastAsia"/>
          <w:color w:val="0070C0"/>
          <w:szCs w:val="21"/>
        </w:rPr>
        <w:t>描述该产品的动态工作过程或者工作原理。</w:t>
      </w:r>
    </w:p>
    <w:p w14:paraId="4A439094" w14:textId="77777777" w:rsidR="00DA41EC" w:rsidRPr="00A27259" w:rsidRDefault="00DA41EC" w:rsidP="00597089">
      <w:pPr>
        <w:numPr>
          <w:ilvl w:val="0"/>
          <w:numId w:val="16"/>
        </w:numPr>
        <w:rPr>
          <w:color w:val="0070C0"/>
          <w:szCs w:val="21"/>
        </w:rPr>
      </w:pPr>
      <w:r w:rsidRPr="00A27259">
        <w:rPr>
          <w:rFonts w:hint="eastAsia"/>
          <w:color w:val="0070C0"/>
          <w:szCs w:val="21"/>
        </w:rPr>
        <w:t>通过</w:t>
      </w:r>
      <w:proofErr w:type="gramStart"/>
      <w:r w:rsidRPr="00A27259">
        <w:rPr>
          <w:rFonts w:hint="eastAsia"/>
          <w:color w:val="0070C0"/>
          <w:szCs w:val="21"/>
        </w:rPr>
        <w:t>举具体</w:t>
      </w:r>
      <w:proofErr w:type="gramEnd"/>
      <w:r w:rsidRPr="00A27259">
        <w:rPr>
          <w:rFonts w:hint="eastAsia"/>
          <w:color w:val="0070C0"/>
          <w:szCs w:val="21"/>
        </w:rPr>
        <w:t>的例子来进一步强化说明。</w:t>
      </w:r>
    </w:p>
    <w:p w14:paraId="1D0E54C3" w14:textId="3F298451" w:rsidR="006A3137" w:rsidRDefault="00160220" w:rsidP="00171167">
      <w:pPr>
        <w:spacing w:beforeLines="50" w:before="156"/>
        <w:ind w:firstLineChars="189" w:firstLine="397"/>
      </w:pPr>
      <w:r>
        <w:rPr>
          <w:rFonts w:hint="eastAsia"/>
        </w:rPr>
        <w:t>本发明</w:t>
      </w:r>
      <w:r w:rsidR="0080033A">
        <w:rPr>
          <w:rFonts w:hint="eastAsia"/>
        </w:rPr>
        <w:t>提出的</w:t>
      </w:r>
      <w:r w:rsidR="005A4E40">
        <w:rPr>
          <w:rFonts w:hint="eastAsia"/>
        </w:rPr>
        <w:t>计算</w:t>
      </w:r>
      <w:r w:rsidR="00E42083">
        <w:rPr>
          <w:rFonts w:hint="eastAsia"/>
        </w:rPr>
        <w:t>方法</w:t>
      </w:r>
      <w:r w:rsidR="0080033A">
        <w:rPr>
          <w:rFonts w:hint="eastAsia"/>
        </w:rPr>
        <w:t>，由以下</w:t>
      </w:r>
      <w:r w:rsidR="00E42083">
        <w:rPr>
          <w:rFonts w:hint="eastAsia"/>
        </w:rPr>
        <w:t>五</w:t>
      </w:r>
      <w:r w:rsidR="00FD40E1">
        <w:rPr>
          <w:rFonts w:hint="eastAsia"/>
        </w:rPr>
        <w:t>步</w:t>
      </w:r>
      <w:r w:rsidR="00E42083">
        <w:rPr>
          <w:rFonts w:hint="eastAsia"/>
        </w:rPr>
        <w:t>组成</w:t>
      </w:r>
      <w:r w:rsidR="0080033A">
        <w:rPr>
          <w:rFonts w:hint="eastAsia"/>
        </w:rPr>
        <w:t>。</w:t>
      </w:r>
    </w:p>
    <w:p w14:paraId="26E4B5DC" w14:textId="611F10FE" w:rsidR="001808EA" w:rsidRDefault="006E0F65" w:rsidP="00171167">
      <w:pPr>
        <w:spacing w:beforeLines="50" w:before="156"/>
        <w:ind w:firstLineChars="189" w:firstLine="397"/>
      </w:pPr>
      <w:r>
        <w:rPr>
          <w:rFonts w:hint="eastAsia"/>
        </w:rPr>
        <w:t>1.</w:t>
      </w:r>
      <w:r>
        <w:rPr>
          <w:rFonts w:hint="eastAsia"/>
        </w:rPr>
        <w:t>确定</w:t>
      </w:r>
      <w:r w:rsidR="0060067A">
        <w:rPr>
          <w:rFonts w:hint="eastAsia"/>
        </w:rPr>
        <w:t>第一次计算的奇数数值</w:t>
      </w:r>
      <w:proofErr w:type="spellStart"/>
      <w:r w:rsidR="008F2A56">
        <w:rPr>
          <w:rFonts w:hint="eastAsia"/>
        </w:rPr>
        <w:t>Nodd</w:t>
      </w:r>
      <w:proofErr w:type="spellEnd"/>
      <w:r w:rsidR="0060067A">
        <w:rPr>
          <w:rFonts w:hint="eastAsia"/>
        </w:rPr>
        <w:t>。</w:t>
      </w:r>
    </w:p>
    <w:p w14:paraId="0B59A8A0" w14:textId="7FDBBB28" w:rsidR="001808EA" w:rsidRDefault="001808EA" w:rsidP="001808EA">
      <w:pPr>
        <w:spacing w:beforeLines="50" w:before="156"/>
        <w:ind w:firstLineChars="189" w:firstLine="397"/>
      </w:pPr>
      <w:r>
        <w:rPr>
          <w:rFonts w:hint="eastAsia"/>
        </w:rPr>
        <w:t>输入量为</w:t>
      </w:r>
      <w:r w:rsidR="008F2A56">
        <w:rPr>
          <w:rFonts w:hint="eastAsia"/>
        </w:rPr>
        <w:t>：</w:t>
      </w:r>
      <w:r>
        <w:rPr>
          <w:rFonts w:hint="eastAsia"/>
        </w:rPr>
        <w:t>计算精度</w:t>
      </w:r>
      <w:proofErr w:type="spellStart"/>
      <w:r>
        <w:rPr>
          <w:rFonts w:hint="eastAsia"/>
        </w:rPr>
        <w:t>Tacc</w:t>
      </w:r>
      <w:proofErr w:type="spellEnd"/>
      <w:r>
        <w:rPr>
          <w:rFonts w:hint="eastAsia"/>
        </w:rPr>
        <w:t>，范围</w:t>
      </w:r>
      <w:r>
        <w:rPr>
          <w:rFonts w:hint="eastAsia"/>
        </w:rPr>
        <w:t>0~1</w:t>
      </w:r>
      <w:r>
        <w:rPr>
          <w:rFonts w:hint="eastAsia"/>
        </w:rPr>
        <w:t>。采样点数</w:t>
      </w:r>
      <w:proofErr w:type="spellStart"/>
      <w:r>
        <w:rPr>
          <w:rFonts w:hint="eastAsia"/>
        </w:rPr>
        <w:t>Ns</w:t>
      </w:r>
      <w:r>
        <w:t>amp</w:t>
      </w:r>
      <w:proofErr w:type="spellEnd"/>
      <w:r>
        <w:rPr>
          <w:rFonts w:hint="eastAsia"/>
        </w:rPr>
        <w:t>。</w:t>
      </w:r>
    </w:p>
    <w:p w14:paraId="3254E168" w14:textId="5A950E93" w:rsidR="001808EA" w:rsidRDefault="00214DAE" w:rsidP="00214DAE">
      <w:pPr>
        <w:spacing w:beforeLines="50" w:before="156"/>
        <w:ind w:firstLineChars="189" w:firstLine="397"/>
        <w:rPr>
          <w:ins w:id="3" w:author="JX" w:date="2020-07-01T09:42:00Z"/>
        </w:rPr>
      </w:pPr>
      <w:r>
        <w:rPr>
          <w:rFonts w:hint="eastAsia"/>
        </w:rPr>
        <w:t>1.1</w:t>
      </w:r>
      <w:r>
        <w:rPr>
          <w:rFonts w:hint="eastAsia"/>
        </w:rPr>
        <w:t>选取一个正整数</w:t>
      </w:r>
      <w:proofErr w:type="spellStart"/>
      <w:r>
        <w:rPr>
          <w:rFonts w:hint="eastAsia"/>
        </w:rPr>
        <w:t>Nacc</w:t>
      </w:r>
      <w:proofErr w:type="spellEnd"/>
      <w:r>
        <w:rPr>
          <w:rFonts w:hint="eastAsia"/>
        </w:rPr>
        <w:t>，选取</w:t>
      </w:r>
      <w:r w:rsidR="0060067A">
        <w:rPr>
          <w:rFonts w:hint="eastAsia"/>
        </w:rPr>
        <w:t>满足</w:t>
      </w:r>
      <w:proofErr w:type="spellStart"/>
      <w:r>
        <w:rPr>
          <w:rFonts w:hint="eastAsia"/>
        </w:rPr>
        <w:t>Ta</w:t>
      </w:r>
      <w:r>
        <w:t>cc</w:t>
      </w:r>
      <w:proofErr w:type="spellEnd"/>
      <w:r>
        <w:rPr>
          <w:rFonts w:hint="eastAsia"/>
        </w:rPr>
        <w:t>&gt;</w:t>
      </w:r>
      <w:r w:rsidR="0060067A">
        <w:rPr>
          <w:rFonts w:hint="eastAsia"/>
        </w:rPr>
        <w:t>1</w:t>
      </w:r>
      <w:r w:rsidR="0060067A">
        <w:t>/</w:t>
      </w:r>
      <w:r>
        <w:rPr>
          <w:rFonts w:hint="eastAsia"/>
        </w:rPr>
        <w:t>(</w:t>
      </w:r>
      <w:r w:rsidR="0060067A">
        <w:rPr>
          <w:rFonts w:hint="eastAsia"/>
        </w:rPr>
        <w:t>2</w:t>
      </w:r>
      <w:r w:rsidRPr="00214DAE">
        <w:rPr>
          <w:rFonts w:hint="eastAsia"/>
          <w:vertAlign w:val="superscript"/>
        </w:rPr>
        <w:t>Nacc</w:t>
      </w:r>
      <w:r>
        <w:t>)</w:t>
      </w:r>
      <w:r w:rsidR="0060067A">
        <w:rPr>
          <w:rFonts w:hint="eastAsia"/>
        </w:rPr>
        <w:t>的最</w:t>
      </w:r>
      <w:r>
        <w:rPr>
          <w:rFonts w:hint="eastAsia"/>
        </w:rPr>
        <w:t>小</w:t>
      </w:r>
      <w:r w:rsidR="0060067A">
        <w:rPr>
          <w:rFonts w:hint="eastAsia"/>
        </w:rPr>
        <w:t>的</w:t>
      </w:r>
      <w:proofErr w:type="spellStart"/>
      <w:r>
        <w:rPr>
          <w:rFonts w:hint="eastAsia"/>
        </w:rPr>
        <w:t>N</w:t>
      </w:r>
      <w:r w:rsidR="0060067A">
        <w:t>acc</w:t>
      </w:r>
      <w:proofErr w:type="spellEnd"/>
      <w:r w:rsidR="0060067A">
        <w:rPr>
          <w:rFonts w:hint="eastAsia"/>
        </w:rPr>
        <w:t>。</w:t>
      </w:r>
      <w:ins w:id="4" w:author="JX" w:date="2020-07-01T09:45:00Z">
        <w:r w:rsidR="00A73E18">
          <w:rPr>
            <w:rFonts w:hint="eastAsia"/>
          </w:rPr>
          <w:t>如果大于</w:t>
        </w:r>
        <w:proofErr w:type="spellStart"/>
        <w:r w:rsidR="00A73E18">
          <w:rPr>
            <w:rFonts w:hint="eastAsia"/>
          </w:rPr>
          <w:t>Nsamp</w:t>
        </w:r>
        <w:proofErr w:type="spellEnd"/>
        <w:r w:rsidR="00A73E18">
          <w:rPr>
            <w:rFonts w:hint="eastAsia"/>
          </w:rPr>
          <w:t>，则说明采样点数不满足精度要求，需要增加精度</w:t>
        </w:r>
        <w:proofErr w:type="spellStart"/>
        <w:r w:rsidR="00A73E18">
          <w:rPr>
            <w:rFonts w:hint="eastAsia"/>
          </w:rPr>
          <w:t>Tacc</w:t>
        </w:r>
        <w:proofErr w:type="spellEnd"/>
        <w:r w:rsidR="00A73E18">
          <w:rPr>
            <w:rFonts w:hint="eastAsia"/>
          </w:rPr>
          <w:t>设定数值。</w:t>
        </w:r>
      </w:ins>
    </w:p>
    <w:p w14:paraId="6F342419" w14:textId="5895407E" w:rsidR="00A73E18" w:rsidRDefault="00A73E18">
      <w:pPr>
        <w:spacing w:beforeLines="50" w:before="156"/>
        <w:ind w:firstLineChars="189" w:firstLine="397"/>
        <w:rPr>
          <w:ins w:id="5" w:author="JX" w:date="2020-07-01T09:42:00Z"/>
        </w:rPr>
      </w:pPr>
      <w:ins w:id="6" w:author="JX" w:date="2020-07-01T09:42:00Z">
        <w:r>
          <w:rPr>
            <w:rFonts w:hint="eastAsia"/>
          </w:rPr>
          <w:t>1.2</w:t>
        </w:r>
        <w:r>
          <w:t xml:space="preserve"> </w:t>
        </w:r>
        <w:r>
          <w:rPr>
            <w:rFonts w:hint="eastAsia"/>
          </w:rPr>
          <w:t>选取一个正整数</w:t>
        </w:r>
        <w:r>
          <w:rPr>
            <w:rFonts w:hint="eastAsia"/>
          </w:rPr>
          <w:t>Kbase1</w:t>
        </w:r>
        <w:r>
          <w:rPr>
            <w:rFonts w:hint="eastAsia"/>
          </w:rPr>
          <w:t>，</w:t>
        </w:r>
      </w:ins>
      <w:ins w:id="7" w:author="JX" w:date="2020-07-01T09:48:00Z">
        <w:r>
          <w:rPr>
            <w:rFonts w:hint="eastAsia"/>
          </w:rPr>
          <w:t>设</w:t>
        </w:r>
      </w:ins>
      <w:proofErr w:type="spellStart"/>
      <w:ins w:id="8" w:author="JX" w:date="2020-07-01T09:47:00Z">
        <w:r>
          <w:rPr>
            <w:rFonts w:hint="eastAsia"/>
          </w:rPr>
          <w:t>f</w:t>
        </w:r>
      </w:ins>
      <w:ins w:id="9" w:author="JX" w:date="2020-07-01T09:43:00Z">
        <w:r>
          <w:rPr>
            <w:rFonts w:hint="eastAsia"/>
          </w:rPr>
          <w:t>N</w:t>
        </w:r>
        <w:r>
          <w:t>z</w:t>
        </w:r>
        <w:proofErr w:type="spellEnd"/>
        <w:r>
          <w:t>=</w:t>
        </w:r>
        <w:proofErr w:type="spellStart"/>
        <w:r>
          <w:rPr>
            <w:rFonts w:hint="eastAsia"/>
          </w:rPr>
          <w:t>Nsamp</w:t>
        </w:r>
        <w:proofErr w:type="spellEnd"/>
        <w:r>
          <w:rPr>
            <w:rFonts w:hint="eastAsia"/>
          </w:rPr>
          <w:t>/2</w:t>
        </w:r>
      </w:ins>
      <w:ins w:id="10" w:author="JX" w:date="2020-07-01T09:46:00Z">
        <w:r>
          <w:rPr>
            <w:rFonts w:hint="eastAsia"/>
            <w:vertAlign w:val="superscript"/>
          </w:rPr>
          <w:t>Kbase1</w:t>
        </w:r>
      </w:ins>
      <w:ins w:id="11" w:author="JX" w:date="2020-07-01T09:49:00Z">
        <w:r>
          <w:rPr>
            <w:rFonts w:hint="eastAsia"/>
          </w:rPr>
          <w:t>，</w:t>
        </w:r>
        <w:proofErr w:type="spellStart"/>
        <w:r>
          <w:rPr>
            <w:rFonts w:hint="eastAsia"/>
          </w:rPr>
          <w:t>fNz</w:t>
        </w:r>
        <w:proofErr w:type="spellEnd"/>
        <w:r>
          <w:rPr>
            <w:rFonts w:hint="eastAsia"/>
          </w:rPr>
          <w:t>是一个正实数，取</w:t>
        </w:r>
        <w:r>
          <w:rPr>
            <w:rFonts w:hint="eastAsia"/>
          </w:rPr>
          <w:t>K</w:t>
        </w:r>
        <w:r>
          <w:t>bas</w:t>
        </w:r>
      </w:ins>
      <w:ins w:id="12" w:author="JX" w:date="2020-07-01T09:50:00Z">
        <w:r>
          <w:rPr>
            <w:rFonts w:hint="eastAsia"/>
          </w:rPr>
          <w:t>e</w:t>
        </w:r>
      </w:ins>
      <w:ins w:id="13" w:author="JX" w:date="2020-07-01T09:49:00Z">
        <w:r>
          <w:t>1</w:t>
        </w:r>
      </w:ins>
      <w:ins w:id="14" w:author="JX" w:date="2020-07-01T09:50:00Z">
        <w:r>
          <w:rPr>
            <w:rFonts w:hint="eastAsia"/>
          </w:rPr>
          <w:t>为满足</w:t>
        </w:r>
      </w:ins>
      <w:proofErr w:type="spellStart"/>
      <w:ins w:id="15" w:author="JX" w:date="2020-07-01T09:49:00Z">
        <w:r>
          <w:rPr>
            <w:rFonts w:hint="eastAsia"/>
          </w:rPr>
          <w:t>fN</w:t>
        </w:r>
        <w:r>
          <w:t>z</w:t>
        </w:r>
        <w:proofErr w:type="spellEnd"/>
        <w:r>
          <w:rPr>
            <w:rFonts w:hint="eastAsia"/>
          </w:rPr>
          <w:t>&lt;</w:t>
        </w:r>
      </w:ins>
      <w:ins w:id="16" w:author="JX" w:date="2020-07-01T09:46:00Z">
        <w:r w:rsidRPr="00A73E18">
          <w:rPr>
            <w:rFonts w:hint="eastAsia"/>
          </w:rPr>
          <w:t xml:space="preserve"> </w:t>
        </w:r>
        <w:r>
          <w:rPr>
            <w:rFonts w:hint="eastAsia"/>
          </w:rPr>
          <w:t>2</w:t>
        </w:r>
        <w:r w:rsidRPr="00214DAE">
          <w:rPr>
            <w:rFonts w:hint="eastAsia"/>
            <w:vertAlign w:val="superscript"/>
          </w:rPr>
          <w:t>Nacc</w:t>
        </w:r>
      </w:ins>
      <w:ins w:id="17" w:author="JX" w:date="2020-07-01T09:44:00Z">
        <w:r>
          <w:rPr>
            <w:rFonts w:hint="eastAsia"/>
          </w:rPr>
          <w:t>的最小的正整数</w:t>
        </w:r>
      </w:ins>
      <w:ins w:id="18" w:author="JX" w:date="2020-07-01T09:47:00Z">
        <w:r>
          <w:rPr>
            <w:rFonts w:hint="eastAsia"/>
          </w:rPr>
          <w:t>，如果取到</w:t>
        </w:r>
        <w:proofErr w:type="spellStart"/>
        <w:r>
          <w:rPr>
            <w:rFonts w:hint="eastAsia"/>
          </w:rPr>
          <w:t>fNz</w:t>
        </w:r>
      </w:ins>
      <w:proofErr w:type="spellEnd"/>
      <w:ins w:id="19" w:author="JX" w:date="2020-07-01T09:48:00Z">
        <w:r>
          <w:rPr>
            <w:rFonts w:hint="eastAsia"/>
          </w:rPr>
          <w:t>等于</w:t>
        </w:r>
        <w:r>
          <w:rPr>
            <w:rFonts w:hint="eastAsia"/>
          </w:rPr>
          <w:t>2</w:t>
        </w:r>
        <w:r w:rsidRPr="00214DAE">
          <w:rPr>
            <w:rFonts w:hint="eastAsia"/>
            <w:vertAlign w:val="superscript"/>
          </w:rPr>
          <w:t>Nacc</w:t>
        </w:r>
        <w:r>
          <w:rPr>
            <w:rFonts w:hint="eastAsia"/>
          </w:rPr>
          <w:t>，则直接采取常规的快速傅里叶变换。</w:t>
        </w:r>
      </w:ins>
      <w:ins w:id="20" w:author="JX" w:date="2020-07-01T09:51:00Z">
        <w:r>
          <w:rPr>
            <w:rFonts w:hint="eastAsia"/>
          </w:rPr>
          <w:t>对</w:t>
        </w:r>
        <w:proofErr w:type="spellStart"/>
        <w:r>
          <w:rPr>
            <w:rFonts w:hint="eastAsia"/>
          </w:rPr>
          <w:t>fNz</w:t>
        </w:r>
        <w:proofErr w:type="spellEnd"/>
        <w:r>
          <w:rPr>
            <w:rFonts w:hint="eastAsia"/>
          </w:rPr>
          <w:t>进行四舍五入，得到正整数</w:t>
        </w:r>
        <w:proofErr w:type="spellStart"/>
        <w:r>
          <w:rPr>
            <w:rFonts w:hint="eastAsia"/>
          </w:rPr>
          <w:t>Nz</w:t>
        </w:r>
        <w:proofErr w:type="spellEnd"/>
        <w:r>
          <w:rPr>
            <w:rFonts w:hint="eastAsia"/>
          </w:rPr>
          <w:t>。</w:t>
        </w:r>
      </w:ins>
    </w:p>
    <w:p w14:paraId="1242E05D" w14:textId="4B0B8131" w:rsidR="00A73E18" w:rsidRDefault="00A73E18" w:rsidP="00214DAE">
      <w:pPr>
        <w:spacing w:beforeLines="50" w:before="156"/>
        <w:ind w:firstLineChars="189" w:firstLine="397"/>
        <w:rPr>
          <w:ins w:id="21" w:author="JX" w:date="2020-07-01T09:42:00Z"/>
        </w:rPr>
      </w:pPr>
      <w:ins w:id="22" w:author="JX" w:date="2020-07-01T09:50:00Z">
        <w:r>
          <w:rPr>
            <w:rFonts w:hint="eastAsia"/>
          </w:rPr>
          <w:t>1.3</w:t>
        </w:r>
        <w:r>
          <w:t xml:space="preserve"> </w:t>
        </w:r>
      </w:ins>
      <w:ins w:id="23" w:author="JX" w:date="2020-07-01T09:52:00Z">
        <w:r>
          <w:rPr>
            <w:rFonts w:hint="eastAsia"/>
          </w:rPr>
          <w:t>如果</w:t>
        </w:r>
        <w:proofErr w:type="spellStart"/>
        <w:r>
          <w:rPr>
            <w:rFonts w:hint="eastAsia"/>
          </w:rPr>
          <w:t>Nz</w:t>
        </w:r>
        <w:proofErr w:type="spellEnd"/>
        <w:r>
          <w:rPr>
            <w:rFonts w:hint="eastAsia"/>
          </w:rPr>
          <w:t>为偶数，则计算</w:t>
        </w:r>
        <w:proofErr w:type="spellStart"/>
        <w:r>
          <w:rPr>
            <w:rFonts w:hint="eastAsia"/>
          </w:rPr>
          <w:t>Nodd</w:t>
        </w:r>
        <w:proofErr w:type="spellEnd"/>
        <w:r>
          <w:rPr>
            <w:rFonts w:hint="eastAsia"/>
          </w:rPr>
          <w:t>=</w:t>
        </w:r>
        <w:proofErr w:type="spellStart"/>
        <w:r>
          <w:rPr>
            <w:rFonts w:hint="eastAsia"/>
          </w:rPr>
          <w:t>Nz</w:t>
        </w:r>
        <w:proofErr w:type="spellEnd"/>
        <w:r>
          <w:rPr>
            <w:rFonts w:hint="eastAsia"/>
          </w:rPr>
          <w:t>/2</w:t>
        </w:r>
        <w:r w:rsidRPr="00A73E18">
          <w:rPr>
            <w:rFonts w:hint="eastAsia"/>
            <w:vertAlign w:val="superscript"/>
          </w:rPr>
          <w:t xml:space="preserve"> </w:t>
        </w:r>
        <w:r>
          <w:rPr>
            <w:rFonts w:hint="eastAsia"/>
            <w:vertAlign w:val="superscript"/>
          </w:rPr>
          <w:t>Kbase2</w:t>
        </w:r>
        <w:r>
          <w:rPr>
            <w:rFonts w:hint="eastAsia"/>
          </w:rPr>
          <w:t>，</w:t>
        </w:r>
      </w:ins>
      <w:ins w:id="24" w:author="JX" w:date="2020-07-01T09:53:00Z">
        <w:r>
          <w:rPr>
            <w:rFonts w:hint="eastAsia"/>
          </w:rPr>
          <w:t>其中</w:t>
        </w:r>
        <w:r>
          <w:rPr>
            <w:rFonts w:hint="eastAsia"/>
          </w:rPr>
          <w:t>Kbase2</w:t>
        </w:r>
        <w:r>
          <w:rPr>
            <w:rFonts w:hint="eastAsia"/>
          </w:rPr>
          <w:t>是满足</w:t>
        </w:r>
      </w:ins>
      <w:proofErr w:type="spellStart"/>
      <w:ins w:id="25" w:author="JX" w:date="2020-07-01T09:54:00Z">
        <w:r>
          <w:rPr>
            <w:rFonts w:hint="eastAsia"/>
          </w:rPr>
          <w:t>Nodd</w:t>
        </w:r>
        <w:proofErr w:type="spellEnd"/>
        <w:r>
          <w:rPr>
            <w:rFonts w:hint="eastAsia"/>
          </w:rPr>
          <w:t>为整数的最大</w:t>
        </w:r>
      </w:ins>
      <w:ins w:id="26" w:author="JX" w:date="2020-07-01T09:53:00Z">
        <w:r>
          <w:rPr>
            <w:rFonts w:hint="eastAsia"/>
          </w:rPr>
          <w:t>正整数，</w:t>
        </w:r>
      </w:ins>
      <w:ins w:id="27" w:author="JX" w:date="2020-07-01T09:54:00Z">
        <w:r>
          <w:rPr>
            <w:rFonts w:hint="eastAsia"/>
          </w:rPr>
          <w:t>如果</w:t>
        </w:r>
        <w:proofErr w:type="spellStart"/>
        <w:r>
          <w:rPr>
            <w:rFonts w:hint="eastAsia"/>
          </w:rPr>
          <w:t>Nz</w:t>
        </w:r>
        <w:proofErr w:type="spellEnd"/>
        <w:r>
          <w:rPr>
            <w:rFonts w:hint="eastAsia"/>
          </w:rPr>
          <w:t>为奇数，取</w:t>
        </w:r>
        <w:proofErr w:type="spellStart"/>
        <w:r>
          <w:rPr>
            <w:rFonts w:hint="eastAsia"/>
          </w:rPr>
          <w:t>Nodd</w:t>
        </w:r>
        <w:proofErr w:type="spellEnd"/>
        <w:r>
          <w:rPr>
            <w:rFonts w:hint="eastAsia"/>
          </w:rPr>
          <w:t>=</w:t>
        </w:r>
        <w:proofErr w:type="spellStart"/>
        <w:r>
          <w:rPr>
            <w:rFonts w:hint="eastAsia"/>
          </w:rPr>
          <w:t>Nz</w:t>
        </w:r>
      </w:ins>
      <w:proofErr w:type="spellEnd"/>
    </w:p>
    <w:p w14:paraId="3D73578A" w14:textId="13680E0B" w:rsidR="00A73E18" w:rsidDel="00A73E18" w:rsidRDefault="00A73E18" w:rsidP="00214DAE">
      <w:pPr>
        <w:spacing w:beforeLines="50" w:before="156"/>
        <w:ind w:firstLineChars="189" w:firstLine="397"/>
        <w:rPr>
          <w:del w:id="28" w:author="JX" w:date="2020-07-01T09:54:00Z"/>
        </w:rPr>
      </w:pPr>
    </w:p>
    <w:p w14:paraId="448B4AFE" w14:textId="3C5FE993" w:rsidR="00214DAE" w:rsidDel="00A73E18" w:rsidRDefault="00214DAE" w:rsidP="00214DAE">
      <w:pPr>
        <w:spacing w:beforeLines="50" w:before="156"/>
        <w:ind w:firstLineChars="189" w:firstLine="397"/>
        <w:rPr>
          <w:del w:id="29" w:author="JX" w:date="2020-07-01T09:54:00Z"/>
        </w:rPr>
      </w:pPr>
      <w:del w:id="30" w:author="JX" w:date="2020-07-01T09:54:00Z">
        <w:r w:rsidDel="00A73E18">
          <w:rPr>
            <w:rFonts w:hint="eastAsia"/>
          </w:rPr>
          <w:delText>1</w:delText>
        </w:r>
        <w:r w:rsidDel="00A73E18">
          <w:delText xml:space="preserve">.2 </w:delText>
        </w:r>
        <w:r w:rsidDel="00A73E18">
          <w:rPr>
            <w:rFonts w:hint="eastAsia"/>
          </w:rPr>
          <w:delText>选取一个正整数</w:delText>
        </w:r>
        <w:r w:rsidDel="00A73E18">
          <w:delText>K</w:delText>
        </w:r>
        <w:r w:rsidR="008F2A56" w:rsidDel="00A73E18">
          <w:rPr>
            <w:rFonts w:hint="eastAsia"/>
          </w:rPr>
          <w:delText>base1</w:delText>
        </w:r>
        <w:r w:rsidDel="00A73E18">
          <w:rPr>
            <w:rFonts w:hint="eastAsia"/>
          </w:rPr>
          <w:delText>，使得</w:delText>
        </w:r>
        <w:r w:rsidDel="00A73E18">
          <w:rPr>
            <w:rFonts w:hint="eastAsia"/>
          </w:rPr>
          <w:delText>Nz=Nsamp/</w:delText>
        </w:r>
        <w:r w:rsidDel="00A73E18">
          <w:delText>(2</w:delText>
        </w:r>
        <w:r w:rsidRPr="00214DAE" w:rsidDel="00A73E18">
          <w:rPr>
            <w:rFonts w:hint="eastAsia"/>
            <w:vertAlign w:val="superscript"/>
          </w:rPr>
          <w:delText>N</w:delText>
        </w:r>
        <w:r w:rsidRPr="00214DAE" w:rsidDel="00A73E18">
          <w:rPr>
            <w:vertAlign w:val="superscript"/>
          </w:rPr>
          <w:delText>acc</w:delText>
        </w:r>
        <w:r w:rsidDel="00A73E18">
          <w:delText xml:space="preserve"> </w:delText>
        </w:r>
        <w:r w:rsidDel="00A73E18">
          <w:rPr>
            <w:rFonts w:hint="eastAsia"/>
          </w:rPr>
          <w:delText>*</w:delText>
        </w:r>
        <w:r w:rsidDel="00A73E18">
          <w:delText xml:space="preserve"> </w:delText>
        </w:r>
        <w:r w:rsidDel="00A73E18">
          <w:rPr>
            <w:rFonts w:hint="eastAsia"/>
          </w:rPr>
          <w:delText>2</w:delText>
        </w:r>
        <w:r w:rsidRPr="00214DAE" w:rsidDel="00A73E18">
          <w:rPr>
            <w:rFonts w:hint="eastAsia"/>
            <w:vertAlign w:val="superscript"/>
          </w:rPr>
          <w:delText>K</w:delText>
        </w:r>
        <w:r w:rsidR="008F2A56" w:rsidDel="00A73E18">
          <w:rPr>
            <w:rFonts w:hint="eastAsia"/>
            <w:vertAlign w:val="superscript"/>
          </w:rPr>
          <w:delText>base1</w:delText>
        </w:r>
        <w:r w:rsidDel="00A73E18">
          <w:delText>)</w:delText>
        </w:r>
        <w:r w:rsidDel="00A73E18">
          <w:rPr>
            <w:rFonts w:hint="eastAsia"/>
          </w:rPr>
          <w:delText>，为一个</w:delText>
        </w:r>
        <w:r w:rsidDel="00A73E18">
          <w:rPr>
            <w:rFonts w:hint="eastAsia"/>
          </w:rPr>
          <w:delText>1-2</w:delText>
        </w:r>
        <w:r w:rsidDel="00A73E18">
          <w:rPr>
            <w:rFonts w:hint="eastAsia"/>
          </w:rPr>
          <w:delText>之间的浮点数。</w:delText>
        </w:r>
      </w:del>
    </w:p>
    <w:p w14:paraId="28AED2FD" w14:textId="51C27B89" w:rsidR="001808EA" w:rsidDel="00A73E18" w:rsidRDefault="00214DAE" w:rsidP="008F2A56">
      <w:pPr>
        <w:spacing w:beforeLines="50" w:before="156"/>
        <w:ind w:firstLineChars="189" w:firstLine="397"/>
        <w:rPr>
          <w:del w:id="31" w:author="JX" w:date="2020-07-01T09:54:00Z"/>
        </w:rPr>
      </w:pPr>
      <w:del w:id="32" w:author="JX" w:date="2020-07-01T09:54:00Z">
        <w:r w:rsidDel="00A73E18">
          <w:rPr>
            <w:rFonts w:hint="eastAsia"/>
          </w:rPr>
          <w:delText>1.3</w:delText>
        </w:r>
        <w:r w:rsidDel="00A73E18">
          <w:delText xml:space="preserve"> </w:delText>
        </w:r>
        <w:r w:rsidDel="00A73E18">
          <w:rPr>
            <w:rFonts w:hint="eastAsia"/>
          </w:rPr>
          <w:delText>选取一个正整数</w:delText>
        </w:r>
        <w:r w:rsidR="008F2A56" w:rsidDel="00A73E18">
          <w:rPr>
            <w:rFonts w:hint="eastAsia"/>
          </w:rPr>
          <w:delText>Ktest</w:delText>
        </w:r>
        <w:r w:rsidDel="00A73E18">
          <w:rPr>
            <w:rFonts w:hint="eastAsia"/>
          </w:rPr>
          <w:delText>，范围在</w:delText>
        </w:r>
        <w:r w:rsidDel="00A73E18">
          <w:rPr>
            <w:rFonts w:hint="eastAsia"/>
          </w:rPr>
          <w:delText>{0</w:delText>
        </w:r>
        <w:r w:rsidDel="00A73E18">
          <w:rPr>
            <w:rFonts w:hint="eastAsia"/>
          </w:rPr>
          <w:delText>，</w:delText>
        </w:r>
        <w:r w:rsidDel="00A73E18">
          <w:rPr>
            <w:rFonts w:hint="eastAsia"/>
          </w:rPr>
          <w:delText>2</w:delText>
        </w:r>
        <w:r w:rsidRPr="00214DAE" w:rsidDel="00A73E18">
          <w:rPr>
            <w:rFonts w:hint="eastAsia"/>
            <w:vertAlign w:val="superscript"/>
          </w:rPr>
          <w:delText>Nacc</w:delText>
        </w:r>
        <w:r w:rsidDel="00A73E18">
          <w:rPr>
            <w:rFonts w:hint="eastAsia"/>
          </w:rPr>
          <w:delText xml:space="preserve"> -1}</w:delText>
        </w:r>
        <w:r w:rsidDel="00A73E18">
          <w:rPr>
            <w:rFonts w:hint="eastAsia"/>
          </w:rPr>
          <w:delText>，使得</w:delText>
        </w:r>
        <w:r w:rsidR="008F2A56" w:rsidDel="00A73E18">
          <w:rPr>
            <w:rFonts w:hint="eastAsia"/>
          </w:rPr>
          <w:delText>Nx=</w:delText>
        </w:r>
        <w:r w:rsidR="008F2A56" w:rsidRPr="008F2A56" w:rsidDel="00A73E18">
          <w:rPr>
            <w:rFonts w:hint="eastAsia"/>
          </w:rPr>
          <w:delText xml:space="preserve"> </w:delText>
        </w:r>
        <w:r w:rsidR="008F2A56" w:rsidDel="00A73E18">
          <w:rPr>
            <w:rFonts w:hint="eastAsia"/>
          </w:rPr>
          <w:delText>Ktest/</w:delText>
        </w:r>
        <w:r w:rsidR="008F2A56" w:rsidDel="00A73E18">
          <w:delText>(2</w:delText>
        </w:r>
        <w:r w:rsidR="008F2A56" w:rsidRPr="00214DAE" w:rsidDel="00A73E18">
          <w:rPr>
            <w:rFonts w:hint="eastAsia"/>
            <w:vertAlign w:val="superscript"/>
          </w:rPr>
          <w:delText>N</w:delText>
        </w:r>
        <w:r w:rsidR="008F2A56" w:rsidRPr="00214DAE" w:rsidDel="00A73E18">
          <w:rPr>
            <w:vertAlign w:val="superscript"/>
          </w:rPr>
          <w:delText>acc</w:delText>
        </w:r>
        <w:r w:rsidR="008F2A56" w:rsidDel="00A73E18">
          <w:delText>)</w:delText>
        </w:r>
        <w:r w:rsidR="008F2A56" w:rsidDel="00A73E18">
          <w:rPr>
            <w:rFonts w:hint="eastAsia"/>
          </w:rPr>
          <w:delText>，且</w:delText>
        </w:r>
        <w:r w:rsidR="008F2A56" w:rsidDel="00A73E18">
          <w:rPr>
            <w:rFonts w:hint="eastAsia"/>
          </w:rPr>
          <w:delText>Nx</w:delText>
        </w:r>
        <w:r w:rsidR="008F2A56" w:rsidDel="00A73E18">
          <w:rPr>
            <w:rFonts w:hint="eastAsia"/>
          </w:rPr>
          <w:delText>在</w:delText>
        </w:r>
        <w:r w:rsidR="008F2A56" w:rsidDel="00A73E18">
          <w:rPr>
            <w:rFonts w:hint="eastAsia"/>
          </w:rPr>
          <w:delText>Ktest</w:delText>
        </w:r>
      </w:del>
      <w:del w:id="33" w:author="JX" w:date="2020-07-01T09:19:00Z">
        <w:r w:rsidR="008F2A56" w:rsidDel="00760D36">
          <w:rPr>
            <w:rFonts w:hint="eastAsia"/>
          </w:rPr>
          <w:delText>2</w:delText>
        </w:r>
      </w:del>
      <w:del w:id="34" w:author="JX" w:date="2020-07-01T09:54:00Z">
        <w:r w:rsidR="008F2A56" w:rsidDel="00A73E18">
          <w:rPr>
            <w:rFonts w:hint="eastAsia"/>
          </w:rPr>
          <w:delText>取不同数值时，满足绝对值</w:delText>
        </w:r>
        <w:r w:rsidR="008F2A56" w:rsidDel="00A73E18">
          <w:rPr>
            <w:rFonts w:hint="eastAsia"/>
          </w:rPr>
          <w:delText>|Nx-Nz|</w:delText>
        </w:r>
        <w:r w:rsidR="008F2A56" w:rsidDel="00A73E18">
          <w:rPr>
            <w:rFonts w:hint="eastAsia"/>
          </w:rPr>
          <w:delText>为最小。</w:delText>
        </w:r>
      </w:del>
    </w:p>
    <w:p w14:paraId="40A37E80" w14:textId="50AB8A48" w:rsidR="00214DAE" w:rsidDel="00A73E18" w:rsidRDefault="008F2A56" w:rsidP="00214DAE">
      <w:pPr>
        <w:spacing w:beforeLines="50" w:before="156"/>
        <w:ind w:firstLineChars="189" w:firstLine="397"/>
        <w:rPr>
          <w:del w:id="35" w:author="JX" w:date="2020-07-01T09:54:00Z"/>
        </w:rPr>
      </w:pPr>
      <w:del w:id="36" w:author="JX" w:date="2020-07-01T09:54:00Z">
        <w:r w:rsidDel="00A73E18">
          <w:rPr>
            <w:rFonts w:hint="eastAsia"/>
          </w:rPr>
          <w:delText>1.4</w:delText>
        </w:r>
        <w:r w:rsidDel="00A73E18">
          <w:delText xml:space="preserve"> </w:delText>
        </w:r>
        <w:r w:rsidDel="00A73E18">
          <w:rPr>
            <w:rFonts w:hint="eastAsia"/>
          </w:rPr>
          <w:delText>选取一个奇数</w:delText>
        </w:r>
        <w:r w:rsidDel="00A73E18">
          <w:rPr>
            <w:rFonts w:hint="eastAsia"/>
          </w:rPr>
          <w:delText>Nodd</w:delText>
        </w:r>
        <w:r w:rsidDel="00A73E18">
          <w:rPr>
            <w:rFonts w:hint="eastAsia"/>
          </w:rPr>
          <w:delText>，满足</w:delText>
        </w:r>
        <w:r w:rsidDel="00A73E18">
          <w:rPr>
            <w:rFonts w:hint="eastAsia"/>
          </w:rPr>
          <w:delText>Nodd=Nx/(2</w:delText>
        </w:r>
        <w:r w:rsidRPr="00214DAE" w:rsidDel="00A73E18">
          <w:rPr>
            <w:rFonts w:hint="eastAsia"/>
            <w:vertAlign w:val="superscript"/>
          </w:rPr>
          <w:delText>K</w:delText>
        </w:r>
        <w:r w:rsidDel="00A73E18">
          <w:rPr>
            <w:rFonts w:hint="eastAsia"/>
            <w:vertAlign w:val="superscript"/>
          </w:rPr>
          <w:delText>base2</w:delText>
        </w:r>
        <w:r w:rsidDel="00A73E18">
          <w:delText>)</w:delText>
        </w:r>
        <w:r w:rsidDel="00A73E18">
          <w:rPr>
            <w:rFonts w:hint="eastAsia"/>
          </w:rPr>
          <w:delText>，其中</w:delText>
        </w:r>
        <w:r w:rsidDel="00A73E18">
          <w:rPr>
            <w:rFonts w:hint="eastAsia"/>
          </w:rPr>
          <w:delText>Kbase2</w:delText>
        </w:r>
        <w:r w:rsidDel="00A73E18">
          <w:rPr>
            <w:rFonts w:hint="eastAsia"/>
          </w:rPr>
          <w:delText>为零或正整数。如果</w:delText>
        </w:r>
        <w:r w:rsidDel="00A73E18">
          <w:rPr>
            <w:rFonts w:hint="eastAsia"/>
          </w:rPr>
          <w:delText>Nodd=1</w:delText>
        </w:r>
        <w:r w:rsidDel="00A73E18">
          <w:rPr>
            <w:rFonts w:hint="eastAsia"/>
          </w:rPr>
          <w:delText>，则按常规的快速傅里叶变换的方法进行计算。</w:delText>
        </w:r>
      </w:del>
    </w:p>
    <w:p w14:paraId="58B7B4D1" w14:textId="6C030513" w:rsidR="008F2A56" w:rsidRDefault="00A73E18" w:rsidP="00214DAE">
      <w:pPr>
        <w:spacing w:beforeLines="50" w:before="156"/>
        <w:ind w:firstLineChars="189" w:firstLine="397"/>
        <w:rPr>
          <w:ins w:id="37" w:author="杨冬英" w:date="2020-06-30T17:40:00Z"/>
        </w:rPr>
      </w:pPr>
      <w:ins w:id="38" w:author="JX" w:date="2020-07-01T09:54:00Z">
        <w:r>
          <w:rPr>
            <w:rFonts w:hint="eastAsia"/>
          </w:rPr>
          <w:t>1.4</w:t>
        </w:r>
      </w:ins>
      <w:r w:rsidR="008F2A56">
        <w:rPr>
          <w:rFonts w:hint="eastAsia"/>
        </w:rPr>
        <w:t>取</w:t>
      </w:r>
      <w:proofErr w:type="spellStart"/>
      <w:r w:rsidR="008F2A56">
        <w:rPr>
          <w:rFonts w:hint="eastAsia"/>
        </w:rPr>
        <w:t>Kbase</w:t>
      </w:r>
      <w:proofErr w:type="spellEnd"/>
      <w:r w:rsidR="008F2A56">
        <w:t xml:space="preserve"> </w:t>
      </w:r>
      <w:r w:rsidR="008F2A56">
        <w:rPr>
          <w:rFonts w:hint="eastAsia"/>
        </w:rPr>
        <w:t>=</w:t>
      </w:r>
      <w:r w:rsidR="008F2A56">
        <w:t xml:space="preserve"> </w:t>
      </w:r>
      <w:r w:rsidR="008F2A56">
        <w:rPr>
          <w:rFonts w:hint="eastAsia"/>
        </w:rPr>
        <w:t>Kbase1</w:t>
      </w:r>
      <w:r w:rsidR="008F2A56">
        <w:t xml:space="preserve"> </w:t>
      </w:r>
      <w:r w:rsidR="008F2A56">
        <w:rPr>
          <w:rFonts w:hint="eastAsia"/>
        </w:rPr>
        <w:t>+</w:t>
      </w:r>
      <w:r w:rsidR="008F2A56">
        <w:t xml:space="preserve"> </w:t>
      </w:r>
      <w:r w:rsidR="008F2A56">
        <w:rPr>
          <w:rFonts w:hint="eastAsia"/>
        </w:rPr>
        <w:t>Kbase2</w:t>
      </w:r>
      <w:r w:rsidR="000E1591">
        <w:rPr>
          <w:rFonts w:hint="eastAsia"/>
        </w:rPr>
        <w:t>。</w:t>
      </w:r>
    </w:p>
    <w:p w14:paraId="1378B8D1" w14:textId="57F317D8" w:rsidR="00042EDF" w:rsidRDefault="00042EDF" w:rsidP="00214DAE">
      <w:pPr>
        <w:spacing w:beforeLines="50" w:before="156"/>
        <w:ind w:firstLineChars="189" w:firstLine="397"/>
      </w:pPr>
      <w:ins w:id="39" w:author="杨冬英" w:date="2020-06-30T17:40:00Z">
        <w:r>
          <w:rPr>
            <w:rFonts w:hint="eastAsia"/>
          </w:rPr>
          <w:t>例如，共采样</w:t>
        </w:r>
        <w:r>
          <w:rPr>
            <w:rFonts w:hint="eastAsia"/>
          </w:rPr>
          <w:t>13</w:t>
        </w:r>
        <w:r>
          <w:rPr>
            <w:rFonts w:hint="eastAsia"/>
          </w:rPr>
          <w:t>个数值，</w:t>
        </w:r>
      </w:ins>
      <w:proofErr w:type="spellStart"/>
      <w:ins w:id="40" w:author="杨冬英" w:date="2020-06-30T17:53:00Z">
        <w:r>
          <w:rPr>
            <w:rFonts w:hint="eastAsia"/>
          </w:rPr>
          <w:t>N</w:t>
        </w:r>
        <w:r>
          <w:t>samp</w:t>
        </w:r>
        <w:proofErr w:type="spellEnd"/>
        <w:r>
          <w:rPr>
            <w:rFonts w:hint="eastAsia"/>
          </w:rPr>
          <w:t>=1</w:t>
        </w:r>
      </w:ins>
      <w:ins w:id="41" w:author="JX" w:date="2020-07-01T09:12:00Z">
        <w:r w:rsidR="00760D36">
          <w:rPr>
            <w:rFonts w:hint="eastAsia"/>
          </w:rPr>
          <w:t>40</w:t>
        </w:r>
      </w:ins>
      <w:ins w:id="42" w:author="杨冬英" w:date="2020-06-30T17:53:00Z">
        <w:del w:id="43" w:author="JX" w:date="2020-07-01T09:12:00Z">
          <w:r w:rsidDel="00760D36">
            <w:rPr>
              <w:rFonts w:hint="eastAsia"/>
            </w:rPr>
            <w:delText>3</w:delText>
          </w:r>
        </w:del>
        <w:r>
          <w:rPr>
            <w:rFonts w:hint="eastAsia"/>
          </w:rPr>
          <w:t>，</w:t>
        </w:r>
      </w:ins>
      <w:proofErr w:type="spellStart"/>
      <w:ins w:id="44" w:author="JX" w:date="2020-07-01T09:08:00Z">
        <w:r w:rsidR="00760D36">
          <w:rPr>
            <w:rFonts w:hint="eastAsia"/>
          </w:rPr>
          <w:t>Tacc</w:t>
        </w:r>
        <w:proofErr w:type="spellEnd"/>
        <w:r w:rsidR="00760D36">
          <w:rPr>
            <w:rFonts w:hint="eastAsia"/>
          </w:rPr>
          <w:t>取</w:t>
        </w:r>
      </w:ins>
      <w:ins w:id="45" w:author="JX" w:date="2020-07-01T10:02:00Z">
        <w:r w:rsidR="00A73E18">
          <w:rPr>
            <w:rFonts w:hint="eastAsia"/>
          </w:rPr>
          <w:t>3</w:t>
        </w:r>
      </w:ins>
      <w:ins w:id="46" w:author="JX" w:date="2020-07-01T09:08:00Z">
        <w:r w:rsidR="00760D36">
          <w:rPr>
            <w:rFonts w:hint="eastAsia"/>
          </w:rPr>
          <w:t>0%</w:t>
        </w:r>
      </w:ins>
      <w:ins w:id="47" w:author="JX" w:date="2020-07-01T09:10:00Z">
        <w:r w:rsidR="00760D36">
          <w:rPr>
            <w:rFonts w:hint="eastAsia"/>
          </w:rPr>
          <w:t>。则</w:t>
        </w:r>
      </w:ins>
      <w:proofErr w:type="spellStart"/>
      <w:ins w:id="48" w:author="JX" w:date="2020-07-01T09:09:00Z">
        <w:r w:rsidR="00760D36">
          <w:rPr>
            <w:rFonts w:hint="eastAsia"/>
          </w:rPr>
          <w:t>Nacc</w:t>
        </w:r>
        <w:proofErr w:type="spellEnd"/>
        <w:r w:rsidR="00760D36">
          <w:rPr>
            <w:rFonts w:hint="eastAsia"/>
          </w:rPr>
          <w:t>=</w:t>
        </w:r>
      </w:ins>
      <w:ins w:id="49" w:author="JX" w:date="2020-07-01T10:02:00Z">
        <w:r w:rsidR="00A73E18">
          <w:rPr>
            <w:rFonts w:hint="eastAsia"/>
          </w:rPr>
          <w:t>2</w:t>
        </w:r>
      </w:ins>
      <w:ins w:id="50" w:author="JX" w:date="2020-07-01T09:08:00Z">
        <w:r w:rsidR="00760D36">
          <w:rPr>
            <w:rFonts w:hint="eastAsia"/>
          </w:rPr>
          <w:t>，</w:t>
        </w:r>
      </w:ins>
      <w:ins w:id="51" w:author="杨冬英" w:date="2020-06-30T18:09:00Z">
        <w:r w:rsidR="00272943">
          <w:rPr>
            <w:rFonts w:hint="eastAsia"/>
          </w:rPr>
          <w:t>例如，</w:t>
        </w:r>
        <w:r w:rsidR="00272943">
          <w:rPr>
            <w:rFonts w:hint="eastAsia"/>
          </w:rPr>
          <w:t>K</w:t>
        </w:r>
        <w:r w:rsidR="00272943">
          <w:t>base</w:t>
        </w:r>
        <w:r w:rsidR="00272943">
          <w:rPr>
            <w:rFonts w:hint="eastAsia"/>
          </w:rPr>
          <w:t>1</w:t>
        </w:r>
        <w:r w:rsidR="00272943">
          <w:rPr>
            <w:rFonts w:hint="eastAsia"/>
          </w:rPr>
          <w:t>取</w:t>
        </w:r>
        <w:del w:id="52" w:author="JX" w:date="2020-07-01T10:02:00Z">
          <w:r w:rsidR="00272943" w:rsidDel="00A73E18">
            <w:rPr>
              <w:rFonts w:hint="eastAsia"/>
            </w:rPr>
            <w:delText>1</w:delText>
          </w:r>
        </w:del>
      </w:ins>
      <w:ins w:id="53" w:author="JX" w:date="2020-07-01T10:02:00Z">
        <w:r w:rsidR="00A73E18">
          <w:rPr>
            <w:rFonts w:hint="eastAsia"/>
          </w:rPr>
          <w:t>2</w:t>
        </w:r>
      </w:ins>
      <w:ins w:id="54" w:author="杨冬英" w:date="2020-06-30T18:09:00Z">
        <w:r w:rsidR="00272943">
          <w:rPr>
            <w:rFonts w:hint="eastAsia"/>
          </w:rPr>
          <w:t>，</w:t>
        </w:r>
        <w:r w:rsidR="00272943">
          <w:rPr>
            <w:rFonts w:hint="eastAsia"/>
          </w:rPr>
          <w:t>K</w:t>
        </w:r>
      </w:ins>
      <w:ins w:id="55" w:author="杨冬英" w:date="2020-06-30T18:10:00Z">
        <w:r w:rsidR="00272943">
          <w:t>base2</w:t>
        </w:r>
        <w:del w:id="56" w:author="JX" w:date="2020-07-01T10:02:00Z">
          <w:r w:rsidR="00272943" w:rsidDel="00A73E18">
            <w:rPr>
              <w:rFonts w:hint="eastAsia"/>
            </w:rPr>
            <w:delText>也</w:delText>
          </w:r>
        </w:del>
        <w:r w:rsidR="00272943">
          <w:rPr>
            <w:rFonts w:hint="eastAsia"/>
          </w:rPr>
          <w:t>取</w:t>
        </w:r>
        <w:del w:id="57" w:author="JX" w:date="2020-07-01T10:02:00Z">
          <w:r w:rsidR="00272943" w:rsidDel="00A73E18">
            <w:rPr>
              <w:rFonts w:hint="eastAsia"/>
            </w:rPr>
            <w:delText>1</w:delText>
          </w:r>
        </w:del>
      </w:ins>
      <w:ins w:id="58" w:author="JX" w:date="2020-07-01T10:02:00Z">
        <w:r w:rsidR="00A73E18">
          <w:rPr>
            <w:rFonts w:hint="eastAsia"/>
          </w:rPr>
          <w:t>0</w:t>
        </w:r>
      </w:ins>
      <w:ins w:id="59" w:author="杨冬英" w:date="2020-06-30T18:10:00Z">
        <w:r w:rsidR="00272943">
          <w:rPr>
            <w:rFonts w:hint="eastAsia"/>
          </w:rPr>
          <w:t>，</w:t>
        </w:r>
        <w:proofErr w:type="spellStart"/>
        <w:r w:rsidR="00272943">
          <w:rPr>
            <w:rFonts w:hint="eastAsia"/>
          </w:rPr>
          <w:t>K</w:t>
        </w:r>
        <w:r w:rsidR="00272943">
          <w:t>base</w:t>
        </w:r>
        <w:proofErr w:type="spellEnd"/>
        <w:r w:rsidR="00272943">
          <w:rPr>
            <w:rFonts w:hint="eastAsia"/>
          </w:rPr>
          <w:t>则为</w:t>
        </w:r>
        <w:r w:rsidR="00272943">
          <w:rPr>
            <w:rFonts w:hint="eastAsia"/>
          </w:rPr>
          <w:t>2</w:t>
        </w:r>
        <w:r w:rsidR="00272943">
          <w:rPr>
            <w:rFonts w:hint="eastAsia"/>
          </w:rPr>
          <w:t>，</w:t>
        </w:r>
      </w:ins>
      <w:ins w:id="60" w:author="杨冬英" w:date="2020-06-30T17:53:00Z">
        <w:del w:id="61" w:author="JX" w:date="2020-07-01T10:02:00Z">
          <w:r w:rsidDel="00A73E18">
            <w:rPr>
              <w:rFonts w:hint="eastAsia"/>
            </w:rPr>
            <w:delText>计算精度</w:delText>
          </w:r>
        </w:del>
      </w:ins>
      <w:ins w:id="62" w:author="杨冬英" w:date="2020-06-30T18:11:00Z">
        <w:del w:id="63" w:author="JX" w:date="2020-07-01T10:02:00Z">
          <w:r w:rsidR="00272943" w:rsidDel="00A73E18">
            <w:rPr>
              <w:rFonts w:hint="eastAsia"/>
            </w:rPr>
            <w:delText>从</w:delText>
          </w:r>
        </w:del>
      </w:ins>
      <w:ins w:id="64" w:author="杨冬英" w:date="2020-06-30T18:10:00Z">
        <w:del w:id="65" w:author="JX" w:date="2020-07-01T10:02:00Z">
          <w:r w:rsidR="00272943" w:rsidDel="00A73E18">
            <w:rPr>
              <w:rFonts w:hint="eastAsia"/>
            </w:rPr>
            <w:delText>0~1</w:delText>
          </w:r>
          <w:r w:rsidR="00272943" w:rsidDel="00A73E18">
            <w:rPr>
              <w:rFonts w:hint="eastAsia"/>
            </w:rPr>
            <w:delText>之间</w:delText>
          </w:r>
        </w:del>
      </w:ins>
      <w:ins w:id="66" w:author="杨冬英" w:date="2020-06-30T18:11:00Z">
        <w:del w:id="67" w:author="JX" w:date="2020-07-01T10:02:00Z">
          <w:r w:rsidR="00272943" w:rsidDel="00A73E18">
            <w:rPr>
              <w:rFonts w:hint="eastAsia"/>
            </w:rPr>
            <w:delText>取一个数</w:delText>
          </w:r>
        </w:del>
      </w:ins>
      <w:ins w:id="68" w:author="杨冬英" w:date="2020-06-30T17:53:00Z">
        <w:del w:id="69" w:author="JX" w:date="2020-07-01T10:02:00Z">
          <w:r w:rsidDel="00A73E18">
            <w:rPr>
              <w:rFonts w:hint="eastAsia"/>
            </w:rPr>
            <w:delText>，</w:delText>
          </w:r>
        </w:del>
      </w:ins>
      <w:ins w:id="70" w:author="杨冬英" w:date="2020-06-30T17:57:00Z">
        <w:r>
          <w:rPr>
            <w:rFonts w:hint="eastAsia"/>
          </w:rPr>
          <w:t>根据</w:t>
        </w:r>
      </w:ins>
      <w:ins w:id="71" w:author="杨冬英" w:date="2020-06-30T17:59:00Z">
        <w:r>
          <w:rPr>
            <w:rFonts w:hint="eastAsia"/>
          </w:rPr>
          <w:t>步骤</w:t>
        </w:r>
      </w:ins>
      <w:ins w:id="72" w:author="杨冬英" w:date="2020-06-30T17:57:00Z">
        <w:r>
          <w:rPr>
            <w:rFonts w:hint="eastAsia"/>
          </w:rPr>
          <w:t>1.1~1.4</w:t>
        </w:r>
        <w:r>
          <w:rPr>
            <w:rFonts w:hint="eastAsia"/>
          </w:rPr>
          <w:t>，</w:t>
        </w:r>
      </w:ins>
      <w:ins w:id="73" w:author="杨冬英" w:date="2020-06-30T18:11:00Z">
        <w:r w:rsidR="00272943">
          <w:rPr>
            <w:rFonts w:hint="eastAsia"/>
          </w:rPr>
          <w:t>得到</w:t>
        </w:r>
      </w:ins>
      <w:ins w:id="74" w:author="杨冬英" w:date="2020-06-30T17:59:00Z">
        <w:r>
          <w:rPr>
            <w:rFonts w:hint="eastAsia"/>
          </w:rPr>
          <w:t>满足条件</w:t>
        </w:r>
      </w:ins>
      <w:ins w:id="75" w:author="杨冬英" w:date="2020-06-30T17:57:00Z">
        <w:r>
          <w:rPr>
            <w:rFonts w:hint="eastAsia"/>
          </w:rPr>
          <w:t>的</w:t>
        </w:r>
        <w:proofErr w:type="spellStart"/>
        <w:r>
          <w:rPr>
            <w:rFonts w:hint="eastAsia"/>
          </w:rPr>
          <w:t>Nodd</w:t>
        </w:r>
      </w:ins>
      <w:proofErr w:type="spellEnd"/>
      <w:ins w:id="76" w:author="杨冬英" w:date="2020-06-30T18:11:00Z">
        <w:r w:rsidR="00272943">
          <w:rPr>
            <w:rFonts w:hint="eastAsia"/>
          </w:rPr>
          <w:t>为</w:t>
        </w:r>
      </w:ins>
      <w:ins w:id="77" w:author="杨冬英" w:date="2020-06-30T17:58:00Z">
        <w:r>
          <w:t>3</w:t>
        </w:r>
      </w:ins>
      <w:ins w:id="78" w:author="杨冬英" w:date="2020-06-30T18:11:00Z">
        <w:r w:rsidR="00272943">
          <w:rPr>
            <w:rFonts w:hint="eastAsia"/>
          </w:rPr>
          <w:t>（举例）</w:t>
        </w:r>
      </w:ins>
      <w:ins w:id="79" w:author="杨冬英" w:date="2020-06-30T17:58:00Z">
        <w:r>
          <w:rPr>
            <w:rFonts w:hint="eastAsia"/>
          </w:rPr>
          <w:t>。</w:t>
        </w:r>
      </w:ins>
    </w:p>
    <w:p w14:paraId="0D9B8157" w14:textId="1059B05F" w:rsidR="001808EA" w:rsidRPr="005335C6" w:rsidRDefault="0060067A" w:rsidP="00171167">
      <w:pPr>
        <w:spacing w:beforeLines="50" w:before="156"/>
        <w:ind w:firstLineChars="189" w:firstLine="397"/>
      </w:pPr>
      <w:r>
        <w:rPr>
          <w:rFonts w:hint="eastAsia"/>
        </w:rPr>
        <w:t>2.</w:t>
      </w:r>
      <w:r>
        <w:rPr>
          <w:rFonts w:hint="eastAsia"/>
        </w:rPr>
        <w:t>通过系数</w:t>
      </w:r>
      <w:r w:rsidR="008F2A56">
        <w:rPr>
          <w:rFonts w:hint="eastAsia"/>
        </w:rPr>
        <w:t>平均的方法</w:t>
      </w:r>
      <w:r w:rsidR="001808EA">
        <w:rPr>
          <w:rFonts w:hint="eastAsia"/>
        </w:rPr>
        <w:t>将采样点数从</w:t>
      </w:r>
      <w:proofErr w:type="spellStart"/>
      <w:r w:rsidR="008F2A56">
        <w:rPr>
          <w:rFonts w:hint="eastAsia"/>
        </w:rPr>
        <w:t>N</w:t>
      </w:r>
      <w:r w:rsidR="001808EA">
        <w:rPr>
          <w:rFonts w:hint="eastAsia"/>
        </w:rPr>
        <w:t>samp</w:t>
      </w:r>
      <w:proofErr w:type="spellEnd"/>
      <w:proofErr w:type="gramStart"/>
      <w:r w:rsidR="001808EA">
        <w:rPr>
          <w:rFonts w:hint="eastAsia"/>
        </w:rPr>
        <w:t>个</w:t>
      </w:r>
      <w:proofErr w:type="gramEnd"/>
      <w:r w:rsidR="001808EA">
        <w:rPr>
          <w:rFonts w:hint="eastAsia"/>
        </w:rPr>
        <w:t>变换为</w:t>
      </w:r>
      <w:r w:rsidR="008F2A56">
        <w:rPr>
          <w:rFonts w:hint="eastAsia"/>
        </w:rPr>
        <w:t>Nave=</w:t>
      </w:r>
      <w:proofErr w:type="spellStart"/>
      <w:r w:rsidR="008F2A56">
        <w:rPr>
          <w:rFonts w:hint="eastAsia"/>
        </w:rPr>
        <w:t>Nodd</w:t>
      </w:r>
      <w:proofErr w:type="spellEnd"/>
      <w:r w:rsidR="008F2A56">
        <w:rPr>
          <w:rFonts w:hint="eastAsia"/>
        </w:rPr>
        <w:t>*2</w:t>
      </w:r>
      <w:r w:rsidR="008F2A56" w:rsidRPr="008F2A56">
        <w:rPr>
          <w:rFonts w:hint="eastAsia"/>
          <w:vertAlign w:val="superscript"/>
        </w:rPr>
        <w:t xml:space="preserve"> </w:t>
      </w:r>
      <w:proofErr w:type="spellStart"/>
      <w:r w:rsidR="008F2A56" w:rsidRPr="00214DAE">
        <w:rPr>
          <w:rFonts w:hint="eastAsia"/>
          <w:vertAlign w:val="superscript"/>
        </w:rPr>
        <w:t>K</w:t>
      </w:r>
      <w:r w:rsidR="008F2A56">
        <w:rPr>
          <w:rFonts w:hint="eastAsia"/>
          <w:vertAlign w:val="superscript"/>
        </w:rPr>
        <w:t>base</w:t>
      </w:r>
      <w:proofErr w:type="spellEnd"/>
      <w:proofErr w:type="gramStart"/>
      <w:r w:rsidR="001808EA">
        <w:rPr>
          <w:rFonts w:hint="eastAsia"/>
        </w:rPr>
        <w:t>个</w:t>
      </w:r>
      <w:proofErr w:type="gramEnd"/>
      <w:r w:rsidR="001808EA">
        <w:rPr>
          <w:rFonts w:hint="eastAsia"/>
        </w:rPr>
        <w:t>。</w:t>
      </w:r>
      <w:r w:rsidR="00BF455A">
        <w:rPr>
          <w:rFonts w:hint="eastAsia"/>
        </w:rPr>
        <w:t>使得上下两图在虚线框内的面积</w:t>
      </w:r>
      <w:r w:rsidR="00655E86">
        <w:rPr>
          <w:rFonts w:hint="eastAsia"/>
        </w:rPr>
        <w:t>的比例</w:t>
      </w:r>
      <w:proofErr w:type="spellStart"/>
      <w:r w:rsidR="00655E86">
        <w:rPr>
          <w:rFonts w:hint="eastAsia"/>
        </w:rPr>
        <w:t>Kave</w:t>
      </w:r>
      <w:proofErr w:type="spellEnd"/>
      <w:r w:rsidR="00655E86">
        <w:rPr>
          <w:rFonts w:hint="eastAsia"/>
        </w:rPr>
        <w:t>为：</w:t>
      </w:r>
      <w:proofErr w:type="spellStart"/>
      <w:r w:rsidR="008F2A56">
        <w:rPr>
          <w:rFonts w:hint="eastAsia"/>
        </w:rPr>
        <w:t>Kave</w:t>
      </w:r>
      <w:proofErr w:type="spellEnd"/>
      <w:r w:rsidR="008F2A56">
        <w:t xml:space="preserve"> </w:t>
      </w:r>
      <w:r w:rsidR="008F2A56">
        <w:rPr>
          <w:rFonts w:hint="eastAsia"/>
        </w:rPr>
        <w:t>=</w:t>
      </w:r>
      <w:r w:rsidR="008F2A56">
        <w:t xml:space="preserve"> </w:t>
      </w:r>
      <w:r w:rsidR="008F2A56">
        <w:rPr>
          <w:rFonts w:hint="eastAsia"/>
        </w:rPr>
        <w:t>Nave/</w:t>
      </w:r>
      <w:proofErr w:type="spellStart"/>
      <w:r w:rsidR="008F2A56">
        <w:rPr>
          <w:rFonts w:hint="eastAsia"/>
        </w:rPr>
        <w:t>Nsamp</w:t>
      </w:r>
      <w:proofErr w:type="spellEnd"/>
      <w:r w:rsidR="00655E86">
        <w:rPr>
          <w:rFonts w:hint="eastAsia"/>
        </w:rPr>
        <w:t>。</w:t>
      </w:r>
      <w:r w:rsidR="005335C6">
        <w:rPr>
          <w:rFonts w:hint="eastAsia"/>
        </w:rPr>
        <w:t>式中，</w:t>
      </w:r>
      <w:r w:rsidR="005335C6" w:rsidRPr="00640F7A">
        <w:rPr>
          <w:highlight w:val="yellow"/>
        </w:rPr>
        <w:t>x(</w:t>
      </w:r>
      <w:r w:rsidR="005335C6" w:rsidRPr="00640F7A">
        <w:rPr>
          <w:rFonts w:hint="eastAsia"/>
          <w:highlight w:val="yellow"/>
        </w:rPr>
        <w:t>k</w:t>
      </w:r>
      <w:r w:rsidR="005335C6" w:rsidRPr="00640F7A">
        <w:rPr>
          <w:highlight w:val="yellow"/>
        </w:rPr>
        <w:t>)</w:t>
      </w:r>
      <w:r w:rsidR="005335C6" w:rsidRPr="00640F7A">
        <w:rPr>
          <w:rFonts w:hint="eastAsia"/>
          <w:highlight w:val="yellow"/>
        </w:rPr>
        <w:t>为平均值之前的采样数值</w:t>
      </w:r>
      <w:r w:rsidR="005335C6">
        <w:rPr>
          <w:rFonts w:hint="eastAsia"/>
        </w:rPr>
        <w:t>，</w:t>
      </w:r>
      <w:r w:rsidR="005335C6" w:rsidRPr="00640F7A">
        <w:rPr>
          <w:rFonts w:hint="eastAsia"/>
          <w:highlight w:val="yellow"/>
        </w:rPr>
        <w:t>y</w:t>
      </w:r>
      <w:r w:rsidR="005335C6" w:rsidRPr="00640F7A">
        <w:rPr>
          <w:highlight w:val="yellow"/>
        </w:rPr>
        <w:t>(k)</w:t>
      </w:r>
      <w:r w:rsidR="005335C6" w:rsidRPr="00640F7A">
        <w:rPr>
          <w:rFonts w:hint="eastAsia"/>
          <w:highlight w:val="yellow"/>
        </w:rPr>
        <w:t>为平均值之后的数值</w:t>
      </w:r>
      <w:r w:rsidR="005335C6">
        <w:rPr>
          <w:rFonts w:hint="eastAsia"/>
        </w:rPr>
        <w:t>。</w:t>
      </w:r>
      <w:r w:rsidR="00831DBC">
        <w:rPr>
          <w:rFonts w:hint="eastAsia"/>
        </w:rPr>
        <w:t>如图</w:t>
      </w:r>
      <w:r w:rsidR="00831DBC">
        <w:rPr>
          <w:rFonts w:hint="eastAsia"/>
        </w:rPr>
        <w:t>2</w:t>
      </w:r>
      <w:r w:rsidR="00831DBC">
        <w:rPr>
          <w:rFonts w:hint="eastAsia"/>
        </w:rPr>
        <w:t>所示。</w:t>
      </w:r>
    </w:p>
    <w:p w14:paraId="7B68E9DF" w14:textId="619C7B47" w:rsidR="00BF455A" w:rsidRDefault="007E7E25" w:rsidP="007E7E25">
      <w:pPr>
        <w:spacing w:beforeLines="50" w:before="156"/>
        <w:rPr>
          <w:ins w:id="80" w:author="杨冬英" w:date="2020-06-30T18:09:00Z"/>
        </w:rPr>
      </w:pPr>
      <w:r>
        <w:tab/>
      </w:r>
      <w:commentRangeStart w:id="81"/>
      <w:r w:rsidR="005335C6" w:rsidRPr="005335C6">
        <w:rPr>
          <w:position w:val="-88"/>
        </w:rPr>
        <w:object w:dxaOrig="7740" w:dyaOrig="1960" w14:anchorId="7709B007">
          <v:shape id="_x0000_i1030" type="#_x0000_t75" style="width:386.6pt;height:97.9pt" o:ole="">
            <v:imagedata r:id="rId22" o:title=""/>
          </v:shape>
          <o:OLEObject Type="Embed" ProgID="Equation.DSMT4" ShapeID="_x0000_i1030" DrawAspect="Content" ObjectID="_1657023539" r:id="rId23"/>
        </w:object>
      </w:r>
      <w:commentRangeEnd w:id="81"/>
      <w:r w:rsidR="00640F7A">
        <w:rPr>
          <w:rStyle w:val="a9"/>
        </w:rPr>
        <w:commentReference w:id="81"/>
      </w:r>
    </w:p>
    <w:p w14:paraId="4B323E77" w14:textId="582C7E9C" w:rsidR="00272943" w:rsidRDefault="00272943" w:rsidP="007E7E25">
      <w:pPr>
        <w:spacing w:beforeLines="50" w:before="156"/>
      </w:pPr>
      <w:ins w:id="82" w:author="杨冬英" w:date="2020-06-30T18:11:00Z">
        <w:r>
          <w:rPr>
            <w:rFonts w:hint="eastAsia"/>
          </w:rPr>
          <w:t>在步骤</w:t>
        </w:r>
        <w:r>
          <w:rPr>
            <w:rFonts w:hint="eastAsia"/>
          </w:rPr>
          <w:t>1</w:t>
        </w:r>
      </w:ins>
      <w:ins w:id="83" w:author="杨冬英" w:date="2020-06-30T18:12:00Z">
        <w:r>
          <w:rPr>
            <w:rFonts w:hint="eastAsia"/>
          </w:rPr>
          <w:t>中，</w:t>
        </w:r>
        <w:r>
          <w:rPr>
            <w:rFonts w:hint="eastAsia"/>
          </w:rPr>
          <w:t>N</w:t>
        </w:r>
        <w:r>
          <w:t>ave</w:t>
        </w:r>
        <w:r>
          <w:rPr>
            <w:rFonts w:hint="eastAsia"/>
          </w:rPr>
          <w:t>=</w:t>
        </w:r>
        <w:proofErr w:type="spellStart"/>
        <w:r>
          <w:t>N</w:t>
        </w:r>
        <w:r>
          <w:rPr>
            <w:rFonts w:hint="eastAsia"/>
          </w:rPr>
          <w:t>odd</w:t>
        </w:r>
        <w:proofErr w:type="spellEnd"/>
        <w:r>
          <w:rPr>
            <w:rFonts w:hint="eastAsia"/>
          </w:rPr>
          <w:t>×</w:t>
        </w:r>
        <w:r>
          <w:t>2</w:t>
        </w:r>
        <w:r w:rsidRPr="00272943">
          <w:rPr>
            <w:vertAlign w:val="superscript"/>
          </w:rPr>
          <w:t>Kbase</w:t>
        </w:r>
        <w:r>
          <w:rPr>
            <w:rFonts w:hint="eastAsia"/>
          </w:rPr>
          <w:t>=3</w:t>
        </w:r>
        <w:r>
          <w:rPr>
            <w:rFonts w:hint="eastAsia"/>
          </w:rPr>
          <w:t>×</w:t>
        </w:r>
      </w:ins>
      <w:ins w:id="84" w:author="杨冬英" w:date="2020-06-30T18:14:00Z">
        <w:r>
          <w:rPr>
            <w:rFonts w:hint="eastAsia"/>
          </w:rPr>
          <w:t>2</w:t>
        </w:r>
        <w:r w:rsidRPr="00272943">
          <w:rPr>
            <w:rFonts w:hint="eastAsia"/>
            <w:vertAlign w:val="superscript"/>
          </w:rPr>
          <w:t>2</w:t>
        </w:r>
        <w:r>
          <w:rPr>
            <w:rFonts w:hint="eastAsia"/>
          </w:rPr>
          <w:t>=12</w:t>
        </w:r>
      </w:ins>
      <w:ins w:id="85" w:author="杨冬英" w:date="2020-06-30T18:12:00Z">
        <w:r>
          <w:rPr>
            <w:rFonts w:hint="eastAsia"/>
          </w:rPr>
          <w:t>，</w:t>
        </w:r>
      </w:ins>
      <w:proofErr w:type="spellStart"/>
      <w:ins w:id="86" w:author="杨冬英" w:date="2020-06-30T18:11:00Z">
        <w:r>
          <w:rPr>
            <w:rFonts w:hint="eastAsia"/>
          </w:rPr>
          <w:t>K</w:t>
        </w:r>
        <w:r>
          <w:t>ave</w:t>
        </w:r>
      </w:ins>
      <w:proofErr w:type="spellEnd"/>
      <w:ins w:id="87" w:author="杨冬英" w:date="2020-06-30T18:14:00Z">
        <w:r>
          <w:rPr>
            <w:rFonts w:hint="eastAsia"/>
          </w:rPr>
          <w:t>=12/13</w:t>
        </w:r>
      </w:ins>
      <w:ins w:id="88" w:author="杨冬英" w:date="2020-06-30T18:16:00Z">
        <w:r>
          <w:rPr>
            <w:rFonts w:hint="eastAsia"/>
          </w:rPr>
          <w:t>，</w:t>
        </w:r>
      </w:ins>
      <w:ins w:id="89" w:author="杨冬英" w:date="2020-06-30T18:20:00Z">
        <w:r>
          <w:rPr>
            <w:rFonts w:hint="eastAsia"/>
          </w:rPr>
          <w:t>通过系数平均法，</w:t>
        </w:r>
      </w:ins>
      <w:ins w:id="90" w:author="杨冬英" w:date="2020-06-30T18:16:00Z">
        <w:r>
          <w:rPr>
            <w:rFonts w:hint="eastAsia"/>
          </w:rPr>
          <w:t>利用</w:t>
        </w:r>
        <w:r>
          <w:t>y(</w:t>
        </w:r>
      </w:ins>
      <w:ins w:id="91" w:author="杨冬英" w:date="2020-06-30T18:17:00Z">
        <w:r>
          <w:t>k</w:t>
        </w:r>
      </w:ins>
      <w:ins w:id="92" w:author="杨冬英" w:date="2020-06-30T18:16:00Z">
        <w:r>
          <w:t>)</w:t>
        </w:r>
      </w:ins>
      <w:ins w:id="93" w:author="杨冬英" w:date="2020-06-30T18:17:00Z">
        <w:r>
          <w:rPr>
            <w:rFonts w:hint="eastAsia"/>
          </w:rPr>
          <w:t>与</w:t>
        </w:r>
        <w:r>
          <w:rPr>
            <w:rFonts w:hint="eastAsia"/>
          </w:rPr>
          <w:t>x</w:t>
        </w:r>
        <w:r>
          <w:t>(k)</w:t>
        </w:r>
        <w:r>
          <w:rPr>
            <w:rFonts w:hint="eastAsia"/>
          </w:rPr>
          <w:t>的关系式，</w:t>
        </w:r>
      </w:ins>
      <w:ins w:id="94" w:author="杨冬英" w:date="2020-06-30T18:19:00Z">
        <w:r>
          <w:rPr>
            <w:rFonts w:hint="eastAsia"/>
          </w:rPr>
          <w:t>将</w:t>
        </w:r>
        <w:r>
          <w:rPr>
            <w:rFonts w:hint="eastAsia"/>
          </w:rPr>
          <w:t>13</w:t>
        </w:r>
        <w:r>
          <w:rPr>
            <w:rFonts w:hint="eastAsia"/>
          </w:rPr>
          <w:t>个采样值</w:t>
        </w:r>
      </w:ins>
      <w:ins w:id="95" w:author="杨冬英" w:date="2020-06-30T18:20:00Z">
        <w:r>
          <w:rPr>
            <w:rFonts w:hint="eastAsia"/>
          </w:rPr>
          <w:t>x</w:t>
        </w:r>
        <w:r>
          <w:t>(</w:t>
        </w:r>
        <w:r>
          <w:rPr>
            <w:rFonts w:hint="eastAsia"/>
          </w:rPr>
          <w:t>k</w:t>
        </w:r>
        <w:r>
          <w:t>)</w:t>
        </w:r>
        <w:r>
          <w:rPr>
            <w:rFonts w:hint="eastAsia"/>
          </w:rPr>
          <w:t>转化为</w:t>
        </w:r>
        <w:r>
          <w:rPr>
            <w:rFonts w:hint="eastAsia"/>
          </w:rPr>
          <w:t>12</w:t>
        </w:r>
        <w:r>
          <w:rPr>
            <w:rFonts w:hint="eastAsia"/>
          </w:rPr>
          <w:t>个采样值</w:t>
        </w:r>
        <w:r>
          <w:rPr>
            <w:rFonts w:hint="eastAsia"/>
          </w:rPr>
          <w:t>y(</w:t>
        </w:r>
        <w:r>
          <w:t>k)</w:t>
        </w:r>
        <w:r>
          <w:rPr>
            <w:rFonts w:hint="eastAsia"/>
          </w:rPr>
          <w:t>。</w:t>
        </w:r>
      </w:ins>
    </w:p>
    <w:p w14:paraId="1A1141C4" w14:textId="3001D2E2" w:rsidR="00BF455A" w:rsidRDefault="001808EA" w:rsidP="00BF455A">
      <w:pPr>
        <w:spacing w:beforeLines="50" w:before="156"/>
        <w:ind w:firstLineChars="189" w:firstLine="397"/>
      </w:pPr>
      <w:r>
        <w:rPr>
          <w:rFonts w:hint="eastAsia"/>
        </w:rPr>
        <w:t>3.</w:t>
      </w:r>
      <w:r>
        <w:rPr>
          <w:rFonts w:hint="eastAsia"/>
        </w:rPr>
        <w:t>对采样点进行排序，</w:t>
      </w:r>
      <w:r w:rsidR="00BF455A">
        <w:rPr>
          <w:rFonts w:hint="eastAsia"/>
        </w:rPr>
        <w:t>当前采样点的顺序号</w:t>
      </w:r>
      <w:r w:rsidR="005F758C">
        <w:rPr>
          <w:rFonts w:hint="eastAsia"/>
        </w:rPr>
        <w:t>Ain</w:t>
      </w:r>
      <w:r w:rsidR="00BF455A">
        <w:rPr>
          <w:rFonts w:hint="eastAsia"/>
        </w:rPr>
        <w:t>用二进制标识，设共有</w:t>
      </w:r>
      <w:ins w:id="96" w:author="杨冬英" w:date="2020-06-30T18:27:00Z">
        <w:r w:rsidR="00272943">
          <w:rPr>
            <w:rFonts w:hint="eastAsia"/>
          </w:rPr>
          <w:t>n</w:t>
        </w:r>
      </w:ins>
      <w:del w:id="97" w:author="杨冬英" w:date="2020-06-30T18:27:00Z">
        <w:r w:rsidR="00BF455A" w:rsidDel="00272943">
          <w:rPr>
            <w:rFonts w:hint="eastAsia"/>
          </w:rPr>
          <w:delText>Kall</w:delText>
        </w:r>
      </w:del>
      <w:r w:rsidR="00BF455A">
        <w:rPr>
          <w:rFonts w:hint="eastAsia"/>
        </w:rPr>
        <w:t>位，取其中的最低的</w:t>
      </w:r>
      <w:r w:rsidR="00BF455A">
        <w:rPr>
          <w:rFonts w:hint="eastAsia"/>
        </w:rPr>
        <w:t>0</w:t>
      </w:r>
      <w:r w:rsidR="00BF455A">
        <w:rPr>
          <w:rFonts w:hint="eastAsia"/>
        </w:rPr>
        <w:t>位到第</w:t>
      </w:r>
      <w:r w:rsidR="00BF455A">
        <w:rPr>
          <w:rFonts w:hint="eastAsia"/>
        </w:rPr>
        <w:t>Kbase-1</w:t>
      </w:r>
      <w:r w:rsidR="00BF455A">
        <w:rPr>
          <w:rFonts w:hint="eastAsia"/>
        </w:rPr>
        <w:t>位，两两交换位置，即第</w:t>
      </w:r>
      <w:r w:rsidR="00BF455A">
        <w:rPr>
          <w:rFonts w:hint="eastAsia"/>
        </w:rPr>
        <w:t>0</w:t>
      </w:r>
      <w:r w:rsidR="00BF455A">
        <w:rPr>
          <w:rFonts w:hint="eastAsia"/>
        </w:rPr>
        <w:t>位和第</w:t>
      </w:r>
      <w:r w:rsidR="00BF455A">
        <w:rPr>
          <w:rFonts w:hint="eastAsia"/>
        </w:rPr>
        <w:t>Kbase-1</w:t>
      </w:r>
      <w:r w:rsidR="00BF455A">
        <w:rPr>
          <w:rFonts w:hint="eastAsia"/>
        </w:rPr>
        <w:t>位交换，第</w:t>
      </w:r>
      <w:r w:rsidR="00BF455A">
        <w:rPr>
          <w:rFonts w:hint="eastAsia"/>
        </w:rPr>
        <w:t>1</w:t>
      </w:r>
      <w:r w:rsidR="00BF455A">
        <w:rPr>
          <w:rFonts w:hint="eastAsia"/>
        </w:rPr>
        <w:t>位和第</w:t>
      </w:r>
      <w:r w:rsidR="00BF455A">
        <w:rPr>
          <w:rFonts w:hint="eastAsia"/>
        </w:rPr>
        <w:t>Kbase-2</w:t>
      </w:r>
      <w:r w:rsidR="00BF455A">
        <w:rPr>
          <w:rFonts w:hint="eastAsia"/>
        </w:rPr>
        <w:t>位交换，得到的数值为</w:t>
      </w:r>
      <w:proofErr w:type="spellStart"/>
      <w:r w:rsidR="00BF455A">
        <w:rPr>
          <w:rFonts w:hint="eastAsia"/>
        </w:rPr>
        <w:t>Nbase</w:t>
      </w:r>
      <w:proofErr w:type="spellEnd"/>
      <w:r w:rsidR="00D976F8">
        <w:rPr>
          <w:rFonts w:hint="eastAsia"/>
        </w:rPr>
        <w:t>；对</w:t>
      </w:r>
      <w:r w:rsidR="00D976F8">
        <w:rPr>
          <w:rFonts w:hint="eastAsia"/>
        </w:rPr>
        <w:t>Ain</w:t>
      </w:r>
      <w:r w:rsidR="00D976F8">
        <w:rPr>
          <w:rFonts w:hint="eastAsia"/>
        </w:rPr>
        <w:t>的二进制数右移</w:t>
      </w:r>
      <w:proofErr w:type="spellStart"/>
      <w:r w:rsidR="00640F7A">
        <w:rPr>
          <w:rFonts w:hint="eastAsia"/>
        </w:rPr>
        <w:t>K</w:t>
      </w:r>
      <w:r w:rsidR="00D976F8">
        <w:rPr>
          <w:rFonts w:hint="eastAsia"/>
        </w:rPr>
        <w:t>base</w:t>
      </w:r>
      <w:proofErr w:type="spellEnd"/>
      <w:r w:rsidR="00D976F8">
        <w:rPr>
          <w:rFonts w:hint="eastAsia"/>
        </w:rPr>
        <w:t>位，得到</w:t>
      </w:r>
      <w:proofErr w:type="spellStart"/>
      <w:r w:rsidR="00D976F8">
        <w:rPr>
          <w:rFonts w:hint="eastAsia"/>
        </w:rPr>
        <w:t>Aot</w:t>
      </w:r>
      <w:proofErr w:type="spellEnd"/>
      <w:r w:rsidR="00D976F8">
        <w:rPr>
          <w:rFonts w:hint="eastAsia"/>
        </w:rPr>
        <w:t>。</w:t>
      </w:r>
      <w:r w:rsidR="00831DBC">
        <w:rPr>
          <w:rFonts w:hint="eastAsia"/>
        </w:rPr>
        <w:t>如图</w:t>
      </w:r>
      <w:r w:rsidR="00831DBC">
        <w:rPr>
          <w:rFonts w:hint="eastAsia"/>
        </w:rPr>
        <w:t>3</w:t>
      </w:r>
      <w:r w:rsidR="00831DBC">
        <w:rPr>
          <w:rFonts w:hint="eastAsia"/>
        </w:rPr>
        <w:t>所示。</w:t>
      </w:r>
      <w:r w:rsidR="00D976F8">
        <w:rPr>
          <w:rFonts w:hint="eastAsia"/>
        </w:rPr>
        <w:t>则</w:t>
      </w:r>
      <w:r w:rsidR="00BF455A">
        <w:rPr>
          <w:rFonts w:hint="eastAsia"/>
        </w:rPr>
        <w:t>取</w:t>
      </w:r>
      <w:proofErr w:type="spellStart"/>
      <w:r w:rsidR="00BF455A">
        <w:rPr>
          <w:rFonts w:hint="eastAsia"/>
        </w:rPr>
        <w:t>Narrange</w:t>
      </w:r>
      <w:proofErr w:type="spellEnd"/>
      <w:r w:rsidR="00BF455A">
        <w:rPr>
          <w:rFonts w:hint="eastAsia"/>
        </w:rPr>
        <w:t>为：</w:t>
      </w:r>
    </w:p>
    <w:p w14:paraId="3992AC05" w14:textId="00867D8A" w:rsidR="00BF455A" w:rsidRDefault="00D976F8" w:rsidP="00BF455A">
      <w:pPr>
        <w:spacing w:beforeLines="50" w:before="156"/>
        <w:ind w:firstLineChars="189" w:firstLine="397"/>
      </w:pPr>
      <w:r w:rsidRPr="005F758C">
        <w:rPr>
          <w:position w:val="-10"/>
        </w:rPr>
        <w:object w:dxaOrig="3180" w:dyaOrig="320" w14:anchorId="794EC3FA">
          <v:shape id="_x0000_i1031" type="#_x0000_t75" style="width:159pt;height:15.9pt" o:ole="">
            <v:imagedata r:id="rId24" o:title=""/>
          </v:shape>
          <o:OLEObject Type="Embed" ProgID="Equation.DSMT4" ShapeID="_x0000_i1031" DrawAspect="Content" ObjectID="_1657023540" r:id="rId25"/>
        </w:object>
      </w:r>
    </w:p>
    <w:p w14:paraId="1F5E8E1D" w14:textId="4199F370" w:rsidR="001808EA" w:rsidRDefault="00BF455A" w:rsidP="00171167">
      <w:pPr>
        <w:spacing w:beforeLines="50" w:before="156"/>
        <w:ind w:firstLineChars="189" w:firstLine="397"/>
      </w:pPr>
      <w:r>
        <w:rPr>
          <w:rFonts w:hint="eastAsia"/>
        </w:rPr>
        <w:t>那么将此</w:t>
      </w:r>
      <w:r w:rsidR="005F758C">
        <w:rPr>
          <w:rFonts w:hint="eastAsia"/>
        </w:rPr>
        <w:t>顺序号的</w:t>
      </w:r>
      <w:r w:rsidRPr="00640F7A">
        <w:rPr>
          <w:rFonts w:hint="eastAsia"/>
          <w:highlight w:val="yellow"/>
        </w:rPr>
        <w:t>采样点数值</w:t>
      </w:r>
      <w:r>
        <w:rPr>
          <w:rFonts w:hint="eastAsia"/>
        </w:rPr>
        <w:t>放置于新的序列的第</w:t>
      </w:r>
      <w:proofErr w:type="spellStart"/>
      <w:r>
        <w:rPr>
          <w:rFonts w:hint="eastAsia"/>
        </w:rPr>
        <w:t>Narrange</w:t>
      </w:r>
      <w:proofErr w:type="spellEnd"/>
      <w:r>
        <w:rPr>
          <w:rFonts w:hint="eastAsia"/>
        </w:rPr>
        <w:t>位</w:t>
      </w:r>
      <w:r w:rsidR="005F758C">
        <w:rPr>
          <w:rFonts w:hint="eastAsia"/>
        </w:rPr>
        <w:t>。</w:t>
      </w:r>
    </w:p>
    <w:p w14:paraId="59EF00B3" w14:textId="4C6A4CEC" w:rsidR="001808EA" w:rsidRDefault="00272943" w:rsidP="00171167">
      <w:pPr>
        <w:spacing w:beforeLines="50" w:before="156"/>
        <w:ind w:firstLineChars="189" w:firstLine="397"/>
      </w:pPr>
      <w:ins w:id="98" w:author="杨冬英" w:date="2020-06-30T18:21:00Z">
        <w:r>
          <w:rPr>
            <w:rFonts w:hint="eastAsia"/>
          </w:rPr>
          <w:t>步骤</w:t>
        </w:r>
        <w:r>
          <w:rPr>
            <w:rFonts w:hint="eastAsia"/>
          </w:rPr>
          <w:t>2</w:t>
        </w:r>
        <w:r>
          <w:rPr>
            <w:rFonts w:hint="eastAsia"/>
          </w:rPr>
          <w:t>中得到</w:t>
        </w:r>
        <w:r>
          <w:rPr>
            <w:rFonts w:hint="eastAsia"/>
          </w:rPr>
          <w:t>12</w:t>
        </w:r>
        <w:r>
          <w:rPr>
            <w:rFonts w:hint="eastAsia"/>
          </w:rPr>
          <w:t>个采样值</w:t>
        </w:r>
        <w:r>
          <w:t>y(k)</w:t>
        </w:r>
        <w:r>
          <w:rPr>
            <w:rFonts w:hint="eastAsia"/>
          </w:rPr>
          <w:t>，</w:t>
        </w:r>
      </w:ins>
      <w:ins w:id="99" w:author="杨冬英" w:date="2020-06-30T18:22:00Z">
        <w:r>
          <w:rPr>
            <w:rFonts w:hint="eastAsia"/>
          </w:rPr>
          <w:t>对这</w:t>
        </w:r>
        <w:r>
          <w:rPr>
            <w:rFonts w:hint="eastAsia"/>
          </w:rPr>
          <w:t>12</w:t>
        </w:r>
        <w:r>
          <w:rPr>
            <w:rFonts w:hint="eastAsia"/>
          </w:rPr>
          <w:t>个采样值进行排序时，以第</w:t>
        </w:r>
        <w:r>
          <w:rPr>
            <w:rFonts w:hint="eastAsia"/>
          </w:rPr>
          <w:t>9</w:t>
        </w:r>
        <w:r>
          <w:rPr>
            <w:rFonts w:hint="eastAsia"/>
          </w:rPr>
          <w:t>个采样值为例进行说明。将该采样点顺序号</w:t>
        </w:r>
        <w:r>
          <w:rPr>
            <w:rFonts w:hint="eastAsia"/>
          </w:rPr>
          <w:t>9</w:t>
        </w:r>
        <w:r>
          <w:rPr>
            <w:rFonts w:hint="eastAsia"/>
          </w:rPr>
          <w:t>用二进制表示，</w:t>
        </w:r>
      </w:ins>
      <w:ins w:id="100" w:author="杨冬英" w:date="2020-06-30T18:23:00Z">
        <w:r>
          <w:rPr>
            <w:rFonts w:hint="eastAsia"/>
          </w:rPr>
          <w:t>共有</w:t>
        </w:r>
        <w:r>
          <w:rPr>
            <w:rFonts w:hint="eastAsia"/>
          </w:rPr>
          <w:t>4</w:t>
        </w:r>
        <w:r>
          <w:rPr>
            <w:rFonts w:hint="eastAsia"/>
          </w:rPr>
          <w:t>位</w:t>
        </w:r>
      </w:ins>
      <w:ins w:id="101" w:author="杨冬英" w:date="2020-06-30T18:27:00Z">
        <w:r>
          <w:rPr>
            <w:rFonts w:hint="eastAsia"/>
          </w:rPr>
          <w:t>(</w:t>
        </w:r>
        <w:r>
          <w:t>n=4)</w:t>
        </w:r>
      </w:ins>
      <w:ins w:id="102" w:author="杨冬英" w:date="2020-06-30T18:23:00Z">
        <w:r>
          <w:rPr>
            <w:rFonts w:hint="eastAsia"/>
          </w:rPr>
          <w:t>：</w:t>
        </w:r>
        <w:r>
          <w:rPr>
            <w:rFonts w:hint="eastAsia"/>
          </w:rPr>
          <w:t>1001</w:t>
        </w:r>
        <w:r>
          <w:rPr>
            <w:rFonts w:hint="eastAsia"/>
          </w:rPr>
          <w:t>，将后两位的</w:t>
        </w:r>
        <w:r>
          <w:rPr>
            <w:rFonts w:hint="eastAsia"/>
          </w:rPr>
          <w:t>0</w:t>
        </w:r>
        <w:r>
          <w:rPr>
            <w:rFonts w:hint="eastAsia"/>
          </w:rPr>
          <w:t>和</w:t>
        </w:r>
        <w:r>
          <w:rPr>
            <w:rFonts w:hint="eastAsia"/>
          </w:rPr>
          <w:t>1</w:t>
        </w:r>
        <w:r>
          <w:rPr>
            <w:rFonts w:hint="eastAsia"/>
          </w:rPr>
          <w:t>交换，后两位变为“</w:t>
        </w:r>
        <w:r>
          <w:rPr>
            <w:rFonts w:hint="eastAsia"/>
          </w:rPr>
          <w:t>10</w:t>
        </w:r>
        <w:r>
          <w:rPr>
            <w:rFonts w:hint="eastAsia"/>
          </w:rPr>
          <w:t>”，</w:t>
        </w:r>
      </w:ins>
      <w:ins w:id="103" w:author="杨冬英" w:date="2020-06-30T18:24:00Z">
        <w:r>
          <w:rPr>
            <w:rFonts w:hint="eastAsia"/>
          </w:rPr>
          <w:t>表示数值</w:t>
        </w:r>
        <w:r>
          <w:rPr>
            <w:rFonts w:hint="eastAsia"/>
          </w:rPr>
          <w:t>2</w:t>
        </w:r>
        <w:r>
          <w:rPr>
            <w:rFonts w:hint="eastAsia"/>
          </w:rPr>
          <w:t>，即</w:t>
        </w:r>
      </w:ins>
      <w:proofErr w:type="spellStart"/>
      <w:ins w:id="104" w:author="杨冬英" w:date="2020-06-30T18:23:00Z">
        <w:r>
          <w:rPr>
            <w:rFonts w:hint="eastAsia"/>
          </w:rPr>
          <w:t>Nbase</w:t>
        </w:r>
      </w:ins>
      <w:proofErr w:type="spellEnd"/>
      <w:ins w:id="105" w:author="杨冬英" w:date="2020-06-30T18:24:00Z">
        <w:r>
          <w:rPr>
            <w:rFonts w:hint="eastAsia"/>
          </w:rPr>
          <w:t>=2</w:t>
        </w:r>
        <w:r>
          <w:rPr>
            <w:rFonts w:hint="eastAsia"/>
          </w:rPr>
          <w:t>；再将</w:t>
        </w:r>
      </w:ins>
      <w:ins w:id="106" w:author="杨冬英" w:date="2020-06-30T18:25:00Z">
        <w:r>
          <w:rPr>
            <w:rFonts w:hint="eastAsia"/>
          </w:rPr>
          <w:t>高位“</w:t>
        </w:r>
        <w:r>
          <w:rPr>
            <w:rFonts w:hint="eastAsia"/>
          </w:rPr>
          <w:t>10</w:t>
        </w:r>
        <w:r>
          <w:rPr>
            <w:rFonts w:hint="eastAsia"/>
          </w:rPr>
          <w:t>”右移</w:t>
        </w:r>
        <w:proofErr w:type="spellStart"/>
        <w:r>
          <w:rPr>
            <w:rFonts w:hint="eastAsia"/>
          </w:rPr>
          <w:t>Kbase</w:t>
        </w:r>
        <w:proofErr w:type="spellEnd"/>
        <w:r>
          <w:rPr>
            <w:rFonts w:hint="eastAsia"/>
          </w:rPr>
          <w:t>个位（即，右移</w:t>
        </w:r>
        <w:r>
          <w:rPr>
            <w:rFonts w:hint="eastAsia"/>
          </w:rPr>
          <w:t>2</w:t>
        </w:r>
        <w:r>
          <w:rPr>
            <w:rFonts w:hint="eastAsia"/>
          </w:rPr>
          <w:t>位），那么得到的数值</w:t>
        </w:r>
        <w:r>
          <w:rPr>
            <w:rFonts w:hint="eastAsia"/>
          </w:rPr>
          <w:t>2</w:t>
        </w:r>
        <w:r>
          <w:rPr>
            <w:rFonts w:hint="eastAsia"/>
          </w:rPr>
          <w:t>，即</w:t>
        </w:r>
        <w:proofErr w:type="spellStart"/>
        <w:r>
          <w:rPr>
            <w:rFonts w:hint="eastAsia"/>
          </w:rPr>
          <w:t>Narrange</w:t>
        </w:r>
      </w:ins>
      <w:proofErr w:type="spellEnd"/>
      <w:ins w:id="107" w:author="杨冬英" w:date="2020-06-30T18:26:00Z">
        <w:r>
          <w:t>=</w:t>
        </w:r>
        <w:r>
          <w:rPr>
            <w:rFonts w:hint="eastAsia"/>
          </w:rPr>
          <w:t>2</w:t>
        </w:r>
        <w:r>
          <w:rPr>
            <w:rFonts w:hint="eastAsia"/>
          </w:rPr>
          <w:t>×</w:t>
        </w:r>
        <w:r>
          <w:rPr>
            <w:rFonts w:hint="eastAsia"/>
          </w:rPr>
          <w:t>3+2=8</w:t>
        </w:r>
        <w:r>
          <w:rPr>
            <w:rFonts w:hint="eastAsia"/>
          </w:rPr>
          <w:t>，即，原</w:t>
        </w:r>
        <w:r>
          <w:rPr>
            <w:rFonts w:hint="eastAsia"/>
          </w:rPr>
          <w:t>12</w:t>
        </w:r>
        <w:r>
          <w:rPr>
            <w:rFonts w:hint="eastAsia"/>
          </w:rPr>
          <w:t>个采样值中的第</w:t>
        </w:r>
        <w:r>
          <w:rPr>
            <w:rFonts w:hint="eastAsia"/>
          </w:rPr>
          <w:t>9</w:t>
        </w:r>
        <w:r>
          <w:rPr>
            <w:rFonts w:hint="eastAsia"/>
          </w:rPr>
          <w:t>位数值序号由</w:t>
        </w:r>
        <w:r>
          <w:rPr>
            <w:rFonts w:hint="eastAsia"/>
          </w:rPr>
          <w:t>9</w:t>
        </w:r>
        <w:r>
          <w:rPr>
            <w:rFonts w:hint="eastAsia"/>
          </w:rPr>
          <w:t>变为</w:t>
        </w:r>
        <w:r>
          <w:rPr>
            <w:rFonts w:hint="eastAsia"/>
          </w:rPr>
          <w:t>8</w:t>
        </w:r>
        <w:r>
          <w:rPr>
            <w:rFonts w:hint="eastAsia"/>
          </w:rPr>
          <w:t>。</w:t>
        </w:r>
      </w:ins>
    </w:p>
    <w:p w14:paraId="6F390A9D" w14:textId="147639E0" w:rsidR="001808EA" w:rsidRDefault="001808EA" w:rsidP="00171167">
      <w:pPr>
        <w:spacing w:beforeLines="50" w:before="156"/>
        <w:ind w:firstLineChars="189" w:firstLine="397"/>
      </w:pPr>
      <w:r>
        <w:rPr>
          <w:rFonts w:hint="eastAsia"/>
        </w:rPr>
        <w:t>4.</w:t>
      </w:r>
      <w:r>
        <w:rPr>
          <w:rFonts w:hint="eastAsia"/>
        </w:rPr>
        <w:t>进行第一次基数计算，</w:t>
      </w:r>
    </w:p>
    <w:p w14:paraId="1696F163" w14:textId="1669F0EE" w:rsidR="001808EA" w:rsidRDefault="005F758C" w:rsidP="00171167">
      <w:pPr>
        <w:spacing w:beforeLines="50" w:before="156"/>
        <w:ind w:firstLineChars="189" w:firstLine="397"/>
      </w:pPr>
      <w:r>
        <w:rPr>
          <w:rFonts w:hint="eastAsia"/>
        </w:rPr>
        <w:lastRenderedPageBreak/>
        <w:t>将数值连续分为</w:t>
      </w:r>
      <w:r>
        <w:rPr>
          <w:rFonts w:hint="eastAsia"/>
        </w:rPr>
        <w:t>2</w:t>
      </w:r>
      <w:r w:rsidRPr="000E1591">
        <w:rPr>
          <w:rFonts w:hint="eastAsia"/>
          <w:vertAlign w:val="superscript"/>
        </w:rPr>
        <w:t>Kbase</w:t>
      </w:r>
      <w:r>
        <w:rPr>
          <w:rFonts w:hint="eastAsia"/>
        </w:rPr>
        <w:t>组，其中每组内有</w:t>
      </w:r>
      <w:proofErr w:type="spellStart"/>
      <w:r>
        <w:rPr>
          <w:rFonts w:hint="eastAsia"/>
        </w:rPr>
        <w:t>Nodd</w:t>
      </w:r>
      <w:proofErr w:type="spellEnd"/>
      <w:r>
        <w:rPr>
          <w:rFonts w:hint="eastAsia"/>
        </w:rPr>
        <w:t>个数。则用下式对组内的数据进行计算</w:t>
      </w:r>
    </w:p>
    <w:p w14:paraId="794C9C65" w14:textId="0E0C4ADA" w:rsidR="005F758C" w:rsidRDefault="000E1591" w:rsidP="00171167">
      <w:pPr>
        <w:spacing w:beforeLines="50" w:before="156"/>
        <w:ind w:firstLineChars="189" w:firstLine="397"/>
      </w:pPr>
      <w:r w:rsidRPr="000E1591">
        <w:rPr>
          <w:position w:val="-28"/>
        </w:rPr>
        <w:object w:dxaOrig="3240" w:dyaOrig="700" w14:anchorId="64FB81BF">
          <v:shape id="_x0000_i1032" type="#_x0000_t75" style="width:162.3pt;height:35.15pt" o:ole="">
            <v:imagedata r:id="rId26" o:title=""/>
          </v:shape>
          <o:OLEObject Type="Embed" ProgID="Equation.DSMT4" ShapeID="_x0000_i1032" DrawAspect="Content" ObjectID="_1657023541" r:id="rId27"/>
        </w:object>
      </w:r>
    </w:p>
    <w:p w14:paraId="08A033DD" w14:textId="49007B4B" w:rsidR="000E1591" w:rsidRDefault="000E1591" w:rsidP="00171167">
      <w:pPr>
        <w:spacing w:beforeLines="50" w:before="156"/>
        <w:ind w:firstLineChars="189" w:firstLine="397"/>
        <w:rPr>
          <w:ins w:id="108" w:author="杨冬英" w:date="2020-06-30T18:29:00Z"/>
        </w:rPr>
      </w:pPr>
      <w:r>
        <w:rPr>
          <w:rFonts w:hint="eastAsia"/>
        </w:rPr>
        <w:t>其中</w:t>
      </w:r>
      <w:r>
        <w:rPr>
          <w:rFonts w:hint="eastAsia"/>
        </w:rPr>
        <w:t>G</w:t>
      </w:r>
      <w:r>
        <w:rPr>
          <w:rFonts w:hint="eastAsia"/>
        </w:rPr>
        <w:t>为组编号，取值为</w:t>
      </w:r>
      <w:r w:rsidR="00362A23">
        <w:rPr>
          <w:rFonts w:hint="eastAsia"/>
        </w:rPr>
        <w:t>{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362A23" w:rsidRPr="000E1591">
        <w:rPr>
          <w:rFonts w:hint="eastAsia"/>
          <w:vertAlign w:val="superscript"/>
        </w:rPr>
        <w:t>Kbase</w:t>
      </w:r>
      <w:r>
        <w:rPr>
          <w:rFonts w:hint="eastAsia"/>
        </w:rPr>
        <w:t>-1</w:t>
      </w:r>
      <w:r w:rsidR="00362A23">
        <w:rPr>
          <w:rFonts w:hint="eastAsia"/>
        </w:rPr>
        <w:t>}</w:t>
      </w:r>
      <w:r w:rsidR="00362A23">
        <w:rPr>
          <w:rFonts w:hint="eastAsia"/>
        </w:rPr>
        <w:t>之间的正整数。</w:t>
      </w:r>
    </w:p>
    <w:p w14:paraId="3286D778" w14:textId="6E099312" w:rsidR="00272943" w:rsidRDefault="00272943" w:rsidP="00171167">
      <w:pPr>
        <w:spacing w:beforeLines="50" w:before="156"/>
        <w:ind w:firstLineChars="189" w:firstLine="397"/>
      </w:pPr>
      <w:ins w:id="109" w:author="杨冬英" w:date="2020-06-30T18:29:00Z">
        <w:r>
          <w:rPr>
            <w:rFonts w:hint="eastAsia"/>
          </w:rPr>
          <w:t>当</w:t>
        </w:r>
        <w:proofErr w:type="spellStart"/>
        <w:r>
          <w:t>Kbase</w:t>
        </w:r>
        <w:proofErr w:type="spellEnd"/>
        <w:r>
          <w:rPr>
            <w:rFonts w:hint="eastAsia"/>
          </w:rPr>
          <w:t>=2</w:t>
        </w:r>
        <w:r>
          <w:rPr>
            <w:rFonts w:hint="eastAsia"/>
          </w:rPr>
          <w:t>时，将步骤</w:t>
        </w:r>
      </w:ins>
      <w:ins w:id="110" w:author="杨冬英" w:date="2020-06-30T18:30:00Z">
        <w:r>
          <w:rPr>
            <w:rFonts w:hint="eastAsia"/>
          </w:rPr>
          <w:t>2</w:t>
        </w:r>
      </w:ins>
      <w:ins w:id="111" w:author="杨冬英" w:date="2020-06-30T18:29:00Z">
        <w:r>
          <w:rPr>
            <w:rFonts w:hint="eastAsia"/>
          </w:rPr>
          <w:t>中得到的</w:t>
        </w:r>
        <w:r>
          <w:rPr>
            <w:rFonts w:hint="eastAsia"/>
          </w:rPr>
          <w:t>12</w:t>
        </w:r>
        <w:r>
          <w:rPr>
            <w:rFonts w:hint="eastAsia"/>
          </w:rPr>
          <w:t>个</w:t>
        </w:r>
      </w:ins>
      <w:ins w:id="112" w:author="杨冬英" w:date="2020-06-30T18:30:00Z">
        <w:r>
          <w:rPr>
            <w:rFonts w:hint="eastAsia"/>
          </w:rPr>
          <w:t>y</w:t>
        </w:r>
        <w:r>
          <w:t>(k)</w:t>
        </w:r>
        <w:r>
          <w:rPr>
            <w:rFonts w:hint="eastAsia"/>
          </w:rPr>
          <w:t>分成</w:t>
        </w:r>
        <w:r>
          <w:rPr>
            <w:rFonts w:hint="eastAsia"/>
          </w:rPr>
          <w:t>4</w:t>
        </w:r>
        <w:r>
          <w:rPr>
            <w:rFonts w:hint="eastAsia"/>
          </w:rPr>
          <w:t>组，每组</w:t>
        </w:r>
        <w:r>
          <w:rPr>
            <w:rFonts w:hint="eastAsia"/>
          </w:rPr>
          <w:t>3</w:t>
        </w:r>
        <w:r>
          <w:rPr>
            <w:rFonts w:hint="eastAsia"/>
          </w:rPr>
          <w:t>个数值。对这</w:t>
        </w:r>
        <w:r>
          <w:rPr>
            <w:rFonts w:hint="eastAsia"/>
          </w:rPr>
          <w:t>12</w:t>
        </w:r>
        <w:r>
          <w:rPr>
            <w:rFonts w:hint="eastAsia"/>
          </w:rPr>
          <w:t>个数值按照</w:t>
        </w:r>
      </w:ins>
      <w:ins w:id="113" w:author="杨冬英" w:date="2020-06-30T18:31:00Z">
        <w:r>
          <w:rPr>
            <w:rFonts w:hint="eastAsia"/>
          </w:rPr>
          <w:t>上式进行计算，得到</w:t>
        </w:r>
        <w:r>
          <w:rPr>
            <w:rFonts w:hint="eastAsia"/>
          </w:rPr>
          <w:t>12</w:t>
        </w:r>
        <w:r>
          <w:rPr>
            <w:rFonts w:hint="eastAsia"/>
          </w:rPr>
          <w:t>个基数。</w:t>
        </w:r>
      </w:ins>
    </w:p>
    <w:p w14:paraId="0765ED66" w14:textId="003CD89F" w:rsidR="001808EA" w:rsidRPr="0060067A" w:rsidRDefault="001808EA" w:rsidP="00171167">
      <w:pPr>
        <w:spacing w:beforeLines="50" w:before="156"/>
        <w:ind w:firstLineChars="189" w:firstLine="397"/>
      </w:pPr>
      <w:r>
        <w:rPr>
          <w:rFonts w:hint="eastAsia"/>
        </w:rPr>
        <w:t>5.</w:t>
      </w:r>
      <w:r>
        <w:rPr>
          <w:rFonts w:hint="eastAsia"/>
        </w:rPr>
        <w:t>进行迭代的蝶形计算，从而得到最终数值。</w:t>
      </w:r>
    </w:p>
    <w:p w14:paraId="234D09C5" w14:textId="77676B0A" w:rsidR="00AF1521" w:rsidRPr="004B5BEA" w:rsidRDefault="00362A23" w:rsidP="00362A23">
      <w:pPr>
        <w:spacing w:beforeLines="50" w:before="156"/>
        <w:ind w:firstLineChars="189" w:firstLine="397"/>
        <w:rPr>
          <w:color w:val="FF0000"/>
          <w:rPrChange w:id="114" w:author="JX" w:date="2020-07-22T15:03:00Z">
            <w:rPr/>
          </w:rPrChange>
        </w:rPr>
      </w:pPr>
      <w:r>
        <w:rPr>
          <w:rFonts w:hint="eastAsia"/>
        </w:rPr>
        <w:t>随后</w:t>
      </w:r>
      <w:ins w:id="115" w:author="杨冬英" w:date="2020-06-30T18:32:00Z">
        <w:r w:rsidR="00272943">
          <w:rPr>
            <w:rFonts w:hint="eastAsia"/>
          </w:rPr>
          <w:t>，</w:t>
        </w:r>
      </w:ins>
      <w:r>
        <w:rPr>
          <w:rFonts w:hint="eastAsia"/>
        </w:rPr>
        <w:t>采用类似普通快速傅里叶变换的蝶形变换，</w:t>
      </w:r>
      <w:del w:id="116" w:author="杨冬英" w:date="2020-06-30T18:32:00Z">
        <w:r w:rsidDel="00272943">
          <w:rPr>
            <w:rFonts w:hint="eastAsia"/>
          </w:rPr>
          <w:delText>取值如所示。</w:delText>
        </w:r>
      </w:del>
      <w:r>
        <w:rPr>
          <w:rFonts w:hint="eastAsia"/>
        </w:rPr>
        <w:t>通过</w:t>
      </w:r>
      <w:proofErr w:type="spellStart"/>
      <w:r>
        <w:rPr>
          <w:rFonts w:hint="eastAsia"/>
        </w:rPr>
        <w:t>Kbase</w:t>
      </w:r>
      <w:proofErr w:type="spellEnd"/>
      <w:r>
        <w:rPr>
          <w:rFonts w:hint="eastAsia"/>
        </w:rPr>
        <w:t>次迭代计算可得最终的结果。</w:t>
      </w:r>
      <w:r w:rsidR="00602EB4">
        <w:rPr>
          <w:rFonts w:hint="eastAsia"/>
        </w:rPr>
        <w:t>取当前计算次数为</w:t>
      </w:r>
      <w:proofErr w:type="spellStart"/>
      <w:r w:rsidR="00602EB4">
        <w:rPr>
          <w:rFonts w:hint="eastAsia"/>
        </w:rPr>
        <w:t>Nbit</w:t>
      </w:r>
      <w:proofErr w:type="spellEnd"/>
      <w:r w:rsidR="00602EB4">
        <w:rPr>
          <w:rFonts w:hint="eastAsia"/>
        </w:rPr>
        <w:t>，则</w:t>
      </w:r>
      <w:proofErr w:type="spellStart"/>
      <w:r w:rsidR="00602EB4">
        <w:rPr>
          <w:rFonts w:hint="eastAsia"/>
        </w:rPr>
        <w:t>Nbit</w:t>
      </w:r>
      <w:proofErr w:type="spellEnd"/>
      <w:r w:rsidR="00602EB4">
        <w:rPr>
          <w:rFonts w:hint="eastAsia"/>
        </w:rPr>
        <w:t>从</w:t>
      </w:r>
      <w:r w:rsidR="00602EB4">
        <w:rPr>
          <w:rFonts w:hint="eastAsia"/>
        </w:rPr>
        <w:t>1</w:t>
      </w:r>
      <w:r w:rsidR="00602EB4">
        <w:rPr>
          <w:rFonts w:hint="eastAsia"/>
        </w:rPr>
        <w:t>取到</w:t>
      </w:r>
      <w:proofErr w:type="spellStart"/>
      <w:r w:rsidR="00602EB4">
        <w:rPr>
          <w:rFonts w:hint="eastAsia"/>
        </w:rPr>
        <w:t>Kbase</w:t>
      </w:r>
      <w:proofErr w:type="spellEnd"/>
      <w:r w:rsidR="00602EB4">
        <w:rPr>
          <w:rFonts w:hint="eastAsia"/>
        </w:rPr>
        <w:t>。当前组数为</w:t>
      </w:r>
      <w:r w:rsidR="00602EB4">
        <w:rPr>
          <w:rFonts w:hint="eastAsia"/>
        </w:rPr>
        <w:t>2</w:t>
      </w:r>
      <w:r w:rsidR="00602EB4" w:rsidRPr="00602EB4">
        <w:rPr>
          <w:rFonts w:hint="eastAsia"/>
          <w:vertAlign w:val="superscript"/>
        </w:rPr>
        <w:t>Kbase-Nbit</w:t>
      </w:r>
      <w:r w:rsidR="00602EB4">
        <w:rPr>
          <w:rFonts w:hint="eastAsia"/>
        </w:rPr>
        <w:t>，</w:t>
      </w:r>
      <w:ins w:id="117" w:author="JX" w:date="2020-07-22T15:02:00Z">
        <w:r w:rsidR="004B5BEA" w:rsidRPr="004B5BEA">
          <w:rPr>
            <w:rFonts w:hint="eastAsia"/>
            <w:color w:val="FF0000"/>
            <w:rPrChange w:id="118" w:author="JX" w:date="2020-07-22T15:03:00Z">
              <w:rPr>
                <w:rFonts w:hint="eastAsia"/>
              </w:rPr>
            </w:rPrChange>
          </w:rPr>
          <w:t>设</w:t>
        </w:r>
        <w:r w:rsidR="004B5BEA" w:rsidRPr="004B5BEA">
          <w:rPr>
            <w:color w:val="FF0000"/>
            <w:rPrChange w:id="119" w:author="JX" w:date="2020-07-22T15:03:00Z">
              <w:rPr/>
            </w:rPrChange>
          </w:rPr>
          <w:t>G</w:t>
        </w:r>
        <w:r w:rsidR="004B5BEA" w:rsidRPr="004B5BEA">
          <w:rPr>
            <w:rFonts w:hint="eastAsia"/>
            <w:color w:val="FF0000"/>
            <w:rPrChange w:id="120" w:author="JX" w:date="2020-07-22T15:03:00Z">
              <w:rPr>
                <w:rFonts w:hint="eastAsia"/>
              </w:rPr>
            </w:rPrChange>
          </w:rPr>
          <w:t>为组号，取值为</w:t>
        </w:r>
      </w:ins>
      <w:ins w:id="121" w:author="JX" w:date="2020-07-22T15:03:00Z">
        <w:r w:rsidR="004B5BEA" w:rsidRPr="004B5BEA">
          <w:rPr>
            <w:color w:val="FF0000"/>
            <w:rPrChange w:id="122" w:author="JX" w:date="2020-07-22T15:03:00Z">
              <w:rPr/>
            </w:rPrChange>
          </w:rPr>
          <w:t>{0</w:t>
        </w:r>
        <w:r w:rsidR="004B5BEA" w:rsidRPr="004B5BEA">
          <w:rPr>
            <w:rFonts w:hint="eastAsia"/>
            <w:color w:val="FF0000"/>
            <w:rPrChange w:id="123" w:author="JX" w:date="2020-07-22T15:03:00Z">
              <w:rPr>
                <w:rFonts w:hint="eastAsia"/>
              </w:rPr>
            </w:rPrChange>
          </w:rPr>
          <w:t>，</w:t>
        </w:r>
        <w:r w:rsidR="004B5BEA" w:rsidRPr="004B5BEA">
          <w:rPr>
            <w:color w:val="FF0000"/>
            <w:rPrChange w:id="124" w:author="JX" w:date="2020-07-22T15:03:00Z">
              <w:rPr/>
            </w:rPrChange>
          </w:rPr>
          <w:t>2</w:t>
        </w:r>
        <w:r w:rsidR="004B5BEA" w:rsidRPr="004B5BEA">
          <w:rPr>
            <w:color w:val="FF0000"/>
            <w:vertAlign w:val="superscript"/>
            <w:rPrChange w:id="125" w:author="JX" w:date="2020-07-22T15:03:00Z">
              <w:rPr>
                <w:vertAlign w:val="superscript"/>
              </w:rPr>
            </w:rPrChange>
          </w:rPr>
          <w:t>Kbase-Nbit</w:t>
        </w:r>
        <w:r w:rsidR="004B5BEA" w:rsidRPr="004B5BEA">
          <w:rPr>
            <w:color w:val="FF0000"/>
            <w:rPrChange w:id="126" w:author="JX" w:date="2020-07-22T15:03:00Z">
              <w:rPr/>
            </w:rPrChange>
          </w:rPr>
          <w:t>-1}</w:t>
        </w:r>
        <w:r w:rsidR="004B5BEA" w:rsidRPr="004B5BEA">
          <w:rPr>
            <w:rFonts w:hint="eastAsia"/>
            <w:color w:val="FF0000"/>
            <w:rPrChange w:id="127" w:author="JX" w:date="2020-07-22T15:03:00Z">
              <w:rPr>
                <w:rFonts w:hint="eastAsia"/>
              </w:rPr>
            </w:rPrChange>
          </w:rPr>
          <w:t>之间的正整数。</w:t>
        </w:r>
      </w:ins>
      <w:r w:rsidR="00602EB4" w:rsidRPr="004B5BEA">
        <w:rPr>
          <w:rFonts w:hint="eastAsia"/>
          <w:color w:val="FF0000"/>
          <w:rPrChange w:id="128" w:author="JX" w:date="2020-07-22T15:03:00Z">
            <w:rPr>
              <w:rFonts w:hint="eastAsia"/>
            </w:rPr>
          </w:rPrChange>
        </w:rPr>
        <w:t>组内数据个数</w:t>
      </w:r>
      <w:ins w:id="129" w:author="JX" w:date="2020-07-22T15:01:00Z">
        <w:r w:rsidR="004B5BEA" w:rsidRPr="004B5BEA">
          <w:rPr>
            <w:color w:val="FF0000"/>
            <w:rPrChange w:id="130" w:author="JX" w:date="2020-07-22T15:03:00Z">
              <w:rPr/>
            </w:rPrChange>
          </w:rPr>
          <w:t>Mg</w:t>
        </w:r>
      </w:ins>
      <w:r w:rsidR="00602EB4" w:rsidRPr="004B5BEA">
        <w:rPr>
          <w:rFonts w:hint="eastAsia"/>
          <w:color w:val="FF0000"/>
          <w:rPrChange w:id="131" w:author="JX" w:date="2020-07-22T15:03:00Z">
            <w:rPr>
              <w:rFonts w:hint="eastAsia"/>
            </w:rPr>
          </w:rPrChange>
        </w:rPr>
        <w:t>为</w:t>
      </w:r>
      <w:proofErr w:type="spellStart"/>
      <w:r w:rsidR="00602EB4" w:rsidRPr="004B5BEA">
        <w:rPr>
          <w:color w:val="FF0000"/>
          <w:rPrChange w:id="132" w:author="JX" w:date="2020-07-22T15:03:00Z">
            <w:rPr/>
          </w:rPrChange>
        </w:rPr>
        <w:t>Nodd</w:t>
      </w:r>
      <w:proofErr w:type="spellEnd"/>
      <w:r w:rsidR="00602EB4" w:rsidRPr="004B5BEA">
        <w:rPr>
          <w:color w:val="FF0000"/>
          <w:rPrChange w:id="133" w:author="JX" w:date="2020-07-22T15:03:00Z">
            <w:rPr/>
          </w:rPrChange>
        </w:rPr>
        <w:t>*2</w:t>
      </w:r>
      <w:r w:rsidR="00602EB4" w:rsidRPr="004B5BEA">
        <w:rPr>
          <w:color w:val="FF0000"/>
          <w:vertAlign w:val="superscript"/>
          <w:rPrChange w:id="134" w:author="JX" w:date="2020-07-22T15:03:00Z">
            <w:rPr>
              <w:vertAlign w:val="superscript"/>
            </w:rPr>
          </w:rPrChange>
        </w:rPr>
        <w:t>Nbit</w:t>
      </w:r>
      <w:r w:rsidR="00602EB4" w:rsidRPr="004B5BEA">
        <w:rPr>
          <w:rFonts w:hint="eastAsia"/>
          <w:color w:val="FF0000"/>
          <w:rPrChange w:id="135" w:author="JX" w:date="2020-07-22T15:03:00Z">
            <w:rPr>
              <w:rFonts w:hint="eastAsia"/>
            </w:rPr>
          </w:rPrChange>
        </w:rPr>
        <w:t>，对组内排序的前</w:t>
      </w:r>
      <w:del w:id="136" w:author="杨冬英" w:date="2020-06-30T17:07:00Z">
        <w:r w:rsidR="00602EB4" w:rsidRPr="004B5BEA" w:rsidDel="00640F7A">
          <w:rPr>
            <w:rFonts w:hint="eastAsia"/>
            <w:color w:val="FF0000"/>
            <w:rPrChange w:id="137" w:author="JX" w:date="2020-07-22T15:03:00Z">
              <w:rPr>
                <w:rFonts w:hint="eastAsia"/>
              </w:rPr>
            </w:rPrChange>
          </w:rPr>
          <w:delText>个数</w:delText>
        </w:r>
      </w:del>
      <w:proofErr w:type="spellStart"/>
      <w:r w:rsidR="00602EB4" w:rsidRPr="004B5BEA">
        <w:rPr>
          <w:color w:val="FF0000"/>
          <w:rPrChange w:id="138" w:author="JX" w:date="2020-07-22T15:03:00Z">
            <w:rPr/>
          </w:rPrChange>
        </w:rPr>
        <w:t>Nodd</w:t>
      </w:r>
      <w:proofErr w:type="spellEnd"/>
      <w:r w:rsidR="00602EB4" w:rsidRPr="004B5BEA">
        <w:rPr>
          <w:color w:val="FF0000"/>
          <w:rPrChange w:id="139" w:author="JX" w:date="2020-07-22T15:03:00Z">
            <w:rPr/>
          </w:rPrChange>
        </w:rPr>
        <w:t>*2</w:t>
      </w:r>
      <w:r w:rsidR="00602EB4" w:rsidRPr="004B5BEA">
        <w:rPr>
          <w:color w:val="FF0000"/>
          <w:vertAlign w:val="superscript"/>
          <w:rPrChange w:id="140" w:author="JX" w:date="2020-07-22T15:03:00Z">
            <w:rPr>
              <w:vertAlign w:val="superscript"/>
            </w:rPr>
          </w:rPrChange>
        </w:rPr>
        <w:t>Nbit-1</w:t>
      </w:r>
      <w:ins w:id="141" w:author="杨冬英" w:date="2020-06-30T17:07:00Z">
        <w:r w:rsidR="00640F7A" w:rsidRPr="004B5BEA">
          <w:rPr>
            <w:rFonts w:hint="eastAsia"/>
            <w:color w:val="FF0000"/>
            <w:rPrChange w:id="142" w:author="JX" w:date="2020-07-22T15:03:00Z">
              <w:rPr>
                <w:rFonts w:hint="eastAsia"/>
              </w:rPr>
            </w:rPrChange>
          </w:rPr>
          <w:t>个数</w:t>
        </w:r>
      </w:ins>
      <w:ins w:id="143" w:author="JX" w:date="2020-07-22T14:59:00Z">
        <w:r w:rsidR="004B5BEA" w:rsidRPr="004B5BEA">
          <w:rPr>
            <w:rFonts w:hint="eastAsia"/>
            <w:color w:val="FF0000"/>
            <w:rPrChange w:id="144" w:author="JX" w:date="2020-07-22T15:03:00Z">
              <w:rPr>
                <w:rFonts w:hint="eastAsia"/>
              </w:rPr>
            </w:rPrChange>
          </w:rPr>
          <w:t>（</w:t>
        </w:r>
      </w:ins>
      <w:ins w:id="145" w:author="JX" w:date="2020-07-22T15:00:00Z">
        <w:r w:rsidR="004B5BEA" w:rsidRPr="004B5BEA">
          <w:rPr>
            <w:rFonts w:hint="eastAsia"/>
            <w:color w:val="FF0000"/>
          </w:rPr>
          <w:t>总</w:t>
        </w:r>
      </w:ins>
      <w:ins w:id="146" w:author="JX" w:date="2020-07-22T14:59:00Z">
        <w:r w:rsidR="004B5BEA" w:rsidRPr="004B5BEA">
          <w:rPr>
            <w:rFonts w:hint="eastAsia"/>
            <w:color w:val="FF0000"/>
            <w:rPrChange w:id="147" w:author="JX" w:date="2020-07-22T15:03:00Z">
              <w:rPr>
                <w:rFonts w:hint="eastAsia"/>
              </w:rPr>
            </w:rPrChange>
          </w:rPr>
          <w:t>序号为</w:t>
        </w:r>
      </w:ins>
      <w:ins w:id="148" w:author="JX" w:date="2020-07-22T15:00:00Z">
        <w:r w:rsidR="004B5BEA" w:rsidRPr="004B5BEA">
          <w:rPr>
            <w:color w:val="FF0000"/>
          </w:rPr>
          <w:t>G*</w:t>
        </w:r>
      </w:ins>
      <w:ins w:id="149" w:author="JX" w:date="2020-07-22T15:02:00Z">
        <w:r w:rsidR="004B5BEA" w:rsidRPr="004B5BEA">
          <w:rPr>
            <w:color w:val="FF0000"/>
          </w:rPr>
          <w:t>Mg</w:t>
        </w:r>
      </w:ins>
      <w:ins w:id="150" w:author="JX" w:date="2020-07-22T15:00:00Z">
        <w:r w:rsidR="004B5BEA" w:rsidRPr="004B5BEA">
          <w:rPr>
            <w:color w:val="FF0000"/>
          </w:rPr>
          <w:t>+</w:t>
        </w:r>
      </w:ins>
      <w:ins w:id="151" w:author="JX" w:date="2020-07-22T14:59:00Z">
        <w:r w:rsidR="004B5BEA" w:rsidRPr="004B5BEA">
          <w:rPr>
            <w:color w:val="FF0000"/>
            <w:rPrChange w:id="152" w:author="JX" w:date="2020-07-22T15:03:00Z">
              <w:rPr/>
            </w:rPrChange>
          </w:rPr>
          <w:t>0</w:t>
        </w:r>
        <w:r w:rsidR="004B5BEA" w:rsidRPr="004B5BEA">
          <w:rPr>
            <w:rFonts w:hint="eastAsia"/>
            <w:color w:val="FF0000"/>
            <w:rPrChange w:id="153" w:author="JX" w:date="2020-07-22T15:03:00Z">
              <w:rPr>
                <w:rFonts w:hint="eastAsia"/>
              </w:rPr>
            </w:rPrChange>
          </w:rPr>
          <w:t>到</w:t>
        </w:r>
      </w:ins>
      <w:ins w:id="154" w:author="JX" w:date="2020-07-22T15:00:00Z">
        <w:r w:rsidR="004B5BEA" w:rsidRPr="004B5BEA">
          <w:rPr>
            <w:color w:val="FF0000"/>
          </w:rPr>
          <w:t>G</w:t>
        </w:r>
      </w:ins>
      <w:ins w:id="155" w:author="JX" w:date="2020-07-22T15:01:00Z">
        <w:r w:rsidR="004B5BEA" w:rsidRPr="004B5BEA">
          <w:rPr>
            <w:color w:val="FF0000"/>
          </w:rPr>
          <w:t>*</w:t>
        </w:r>
      </w:ins>
      <w:proofErr w:type="spellStart"/>
      <w:ins w:id="156" w:author="JX" w:date="2020-07-22T15:02:00Z">
        <w:r w:rsidR="004B5BEA" w:rsidRPr="004B5BEA">
          <w:rPr>
            <w:color w:val="FF0000"/>
          </w:rPr>
          <w:t>Mg</w:t>
        </w:r>
      </w:ins>
      <w:ins w:id="157" w:author="JX" w:date="2020-07-22T15:00:00Z">
        <w:r w:rsidR="004B5BEA" w:rsidRPr="004B5BEA">
          <w:rPr>
            <w:color w:val="FF0000"/>
          </w:rPr>
          <w:t>+</w:t>
        </w:r>
      </w:ins>
      <w:ins w:id="158" w:author="JX" w:date="2020-07-22T14:59:00Z">
        <w:r w:rsidR="004B5BEA" w:rsidRPr="004B5BEA">
          <w:rPr>
            <w:color w:val="FF0000"/>
            <w:rPrChange w:id="159" w:author="JX" w:date="2020-07-22T15:03:00Z">
              <w:rPr/>
            </w:rPrChange>
          </w:rPr>
          <w:t>Nodd</w:t>
        </w:r>
        <w:proofErr w:type="spellEnd"/>
        <w:r w:rsidR="004B5BEA" w:rsidRPr="004B5BEA">
          <w:rPr>
            <w:color w:val="FF0000"/>
            <w:rPrChange w:id="160" w:author="JX" w:date="2020-07-22T15:03:00Z">
              <w:rPr/>
            </w:rPrChange>
          </w:rPr>
          <w:t>*2</w:t>
        </w:r>
        <w:r w:rsidR="004B5BEA" w:rsidRPr="004B5BEA">
          <w:rPr>
            <w:color w:val="FF0000"/>
            <w:vertAlign w:val="superscript"/>
            <w:rPrChange w:id="161" w:author="JX" w:date="2020-07-22T15:03:00Z">
              <w:rPr>
                <w:vertAlign w:val="superscript"/>
              </w:rPr>
            </w:rPrChange>
          </w:rPr>
          <w:t>Nbit-1</w:t>
        </w:r>
        <w:r w:rsidR="004B5BEA" w:rsidRPr="004B5BEA">
          <w:rPr>
            <w:color w:val="FF0000"/>
            <w:rPrChange w:id="162" w:author="JX" w:date="2020-07-22T15:03:00Z">
              <w:rPr/>
            </w:rPrChange>
          </w:rPr>
          <w:t>-1</w:t>
        </w:r>
        <w:r w:rsidR="004B5BEA" w:rsidRPr="004B5BEA">
          <w:rPr>
            <w:rFonts w:hint="eastAsia"/>
            <w:color w:val="FF0000"/>
            <w:rPrChange w:id="163" w:author="JX" w:date="2020-07-22T15:03:00Z">
              <w:rPr>
                <w:rFonts w:hint="eastAsia"/>
              </w:rPr>
            </w:rPrChange>
          </w:rPr>
          <w:t>）</w:t>
        </w:r>
      </w:ins>
      <w:r w:rsidR="00602EB4" w:rsidRPr="004B5BEA">
        <w:rPr>
          <w:rFonts w:hint="eastAsia"/>
          <w:color w:val="FF0000"/>
          <w:rPrChange w:id="164" w:author="JX" w:date="2020-07-22T15:03:00Z">
            <w:rPr>
              <w:rFonts w:hint="eastAsia"/>
            </w:rPr>
          </w:rPrChange>
        </w:rPr>
        <w:t>，其数值符合：</w:t>
      </w:r>
    </w:p>
    <w:p w14:paraId="6518A592" w14:textId="380C4646" w:rsidR="00602EB4" w:rsidRDefault="001C780A" w:rsidP="00362A23">
      <w:pPr>
        <w:spacing w:beforeLines="50" w:before="156"/>
        <w:ind w:firstLineChars="189" w:firstLine="397"/>
        <w:rPr>
          <w:ins w:id="165" w:author="JX" w:date="2020-07-23T15:19:00Z"/>
          <w:color w:val="FF0000"/>
        </w:rPr>
      </w:pPr>
      <w:r w:rsidRPr="001C780A">
        <w:rPr>
          <w:color w:val="FF0000"/>
          <w:position w:val="-14"/>
        </w:rPr>
        <w:object w:dxaOrig="6840" w:dyaOrig="400" w14:anchorId="7D94C427">
          <v:shape id="_x0000_i1049" type="#_x0000_t75" style="width:341.65pt;height:20.45pt" o:ole="">
            <v:imagedata r:id="rId28" o:title=""/>
          </v:shape>
          <o:OLEObject Type="Embed" ProgID="Equation.DSMT4" ShapeID="_x0000_i1049" DrawAspect="Content" ObjectID="_1657023542" r:id="rId29"/>
        </w:object>
      </w:r>
    </w:p>
    <w:p w14:paraId="06CFC56D" w14:textId="666FE795" w:rsidR="001C780A" w:rsidRPr="004B5BEA" w:rsidRDefault="001C780A" w:rsidP="00362A23">
      <w:pPr>
        <w:spacing w:beforeLines="50" w:before="156"/>
        <w:ind w:firstLineChars="189" w:firstLine="397"/>
        <w:rPr>
          <w:color w:val="FF0000"/>
          <w:rPrChange w:id="166" w:author="JX" w:date="2020-07-22T15:03:00Z">
            <w:rPr/>
          </w:rPrChange>
        </w:rPr>
      </w:pPr>
      <w:ins w:id="167" w:author="JX" w:date="2020-07-23T15:19:00Z">
        <w:r>
          <w:rPr>
            <w:rFonts w:hint="eastAsia"/>
            <w:color w:val="FF0000"/>
          </w:rPr>
          <w:t>其中</w:t>
        </w:r>
      </w:ins>
      <w:ins w:id="168" w:author="JX" w:date="2020-07-23T15:20:00Z">
        <w:r w:rsidRPr="00602EB4">
          <w:rPr>
            <w:position w:val="-14"/>
          </w:rPr>
          <w:object w:dxaOrig="2220" w:dyaOrig="580" w14:anchorId="7D3387EA">
            <v:shape id="_x0000_i1053" type="#_x0000_t75" style="width:111pt;height:29pt" o:ole="">
              <v:imagedata r:id="rId30" o:title=""/>
            </v:shape>
            <o:OLEObject Type="Embed" ProgID="Equation.DSMT4" ShapeID="_x0000_i1053" DrawAspect="Content" ObjectID="_1657023543" r:id="rId31"/>
          </w:object>
        </w:r>
      </w:ins>
    </w:p>
    <w:p w14:paraId="17A73DDE" w14:textId="1E0E9C7A" w:rsidR="00602EB4" w:rsidRPr="004B5BEA" w:rsidRDefault="00602EB4" w:rsidP="00362A23">
      <w:pPr>
        <w:spacing w:beforeLines="50" w:before="156"/>
        <w:ind w:firstLineChars="189" w:firstLine="397"/>
        <w:rPr>
          <w:color w:val="FF0000"/>
          <w:rPrChange w:id="169" w:author="JX" w:date="2020-07-22T15:03:00Z">
            <w:rPr/>
          </w:rPrChange>
        </w:rPr>
      </w:pPr>
      <w:r w:rsidRPr="004B5BEA">
        <w:rPr>
          <w:rFonts w:hint="eastAsia"/>
          <w:color w:val="FF0000"/>
          <w:rPrChange w:id="170" w:author="JX" w:date="2020-07-22T15:03:00Z">
            <w:rPr>
              <w:rFonts w:hint="eastAsia"/>
            </w:rPr>
          </w:rPrChange>
        </w:rPr>
        <w:t>对组内排序范围为</w:t>
      </w:r>
      <w:r w:rsidRPr="004B5BEA">
        <w:rPr>
          <w:color w:val="FF0000"/>
          <w:rPrChange w:id="171" w:author="JX" w:date="2020-07-22T15:03:00Z">
            <w:rPr/>
          </w:rPrChange>
        </w:rPr>
        <w:t xml:space="preserve">{ </w:t>
      </w:r>
      <w:proofErr w:type="spellStart"/>
      <w:r w:rsidRPr="004B5BEA">
        <w:rPr>
          <w:color w:val="FF0000"/>
          <w:rPrChange w:id="172" w:author="JX" w:date="2020-07-22T15:03:00Z">
            <w:rPr/>
          </w:rPrChange>
        </w:rPr>
        <w:t>Nodd</w:t>
      </w:r>
      <w:proofErr w:type="spellEnd"/>
      <w:r w:rsidRPr="004B5BEA">
        <w:rPr>
          <w:color w:val="FF0000"/>
          <w:rPrChange w:id="173" w:author="JX" w:date="2020-07-22T15:03:00Z">
            <w:rPr/>
          </w:rPrChange>
        </w:rPr>
        <w:t>*2</w:t>
      </w:r>
      <w:r w:rsidRPr="004B5BEA">
        <w:rPr>
          <w:color w:val="FF0000"/>
          <w:vertAlign w:val="superscript"/>
          <w:rPrChange w:id="174" w:author="JX" w:date="2020-07-22T15:03:00Z">
            <w:rPr>
              <w:vertAlign w:val="superscript"/>
            </w:rPr>
          </w:rPrChange>
        </w:rPr>
        <w:t>Nbit-1</w:t>
      </w:r>
      <w:r w:rsidRPr="004B5BEA">
        <w:rPr>
          <w:color w:val="FF0000"/>
          <w:rPrChange w:id="175" w:author="JX" w:date="2020-07-22T15:03:00Z">
            <w:rPr/>
          </w:rPrChange>
        </w:rPr>
        <w:t>+1</w:t>
      </w:r>
      <w:r w:rsidRPr="004B5BEA">
        <w:rPr>
          <w:rFonts w:hint="eastAsia"/>
          <w:color w:val="FF0000"/>
          <w:rPrChange w:id="176" w:author="JX" w:date="2020-07-22T15:03:00Z">
            <w:rPr>
              <w:rFonts w:hint="eastAsia"/>
            </w:rPr>
          </w:rPrChange>
        </w:rPr>
        <w:t>，</w:t>
      </w:r>
      <w:proofErr w:type="spellStart"/>
      <w:r w:rsidRPr="004B5BEA">
        <w:rPr>
          <w:color w:val="FF0000"/>
          <w:rPrChange w:id="177" w:author="JX" w:date="2020-07-22T15:03:00Z">
            <w:rPr/>
          </w:rPrChange>
        </w:rPr>
        <w:t>Nodd</w:t>
      </w:r>
      <w:proofErr w:type="spellEnd"/>
      <w:r w:rsidRPr="004B5BEA">
        <w:rPr>
          <w:color w:val="FF0000"/>
          <w:rPrChange w:id="178" w:author="JX" w:date="2020-07-22T15:03:00Z">
            <w:rPr/>
          </w:rPrChange>
        </w:rPr>
        <w:t>*2</w:t>
      </w:r>
      <w:r w:rsidRPr="004B5BEA">
        <w:rPr>
          <w:color w:val="FF0000"/>
          <w:vertAlign w:val="superscript"/>
          <w:rPrChange w:id="179" w:author="JX" w:date="2020-07-22T15:03:00Z">
            <w:rPr>
              <w:vertAlign w:val="superscript"/>
            </w:rPr>
          </w:rPrChange>
        </w:rPr>
        <w:t>Nbit</w:t>
      </w:r>
      <w:r w:rsidRPr="004B5BEA">
        <w:rPr>
          <w:color w:val="FF0000"/>
          <w:rPrChange w:id="180" w:author="JX" w:date="2020-07-22T15:03:00Z">
            <w:rPr/>
          </w:rPrChange>
        </w:rPr>
        <w:t>}</w:t>
      </w:r>
      <w:r w:rsidRPr="004B5BEA">
        <w:rPr>
          <w:rFonts w:hint="eastAsia"/>
          <w:color w:val="FF0000"/>
          <w:rPrChange w:id="181" w:author="JX" w:date="2020-07-22T15:03:00Z">
            <w:rPr>
              <w:rFonts w:hint="eastAsia"/>
            </w:rPr>
          </w:rPrChange>
        </w:rPr>
        <w:t>的数</w:t>
      </w:r>
      <w:ins w:id="182" w:author="JX" w:date="2020-07-22T15:03:00Z">
        <w:r w:rsidR="004B5BEA" w:rsidRPr="00BE20F7">
          <w:rPr>
            <w:rFonts w:hint="eastAsia"/>
            <w:color w:val="FF0000"/>
          </w:rPr>
          <w:t>（总序号为</w:t>
        </w:r>
        <w:r w:rsidR="004B5BEA" w:rsidRPr="00BE20F7">
          <w:rPr>
            <w:rFonts w:hint="eastAsia"/>
            <w:color w:val="FF0000"/>
          </w:rPr>
          <w:t>G*Mg+</w:t>
        </w:r>
      </w:ins>
      <w:ins w:id="183" w:author="JX" w:date="2020-07-22T15:04:00Z">
        <w:r w:rsidR="004B5BEA" w:rsidRPr="004B5BEA">
          <w:rPr>
            <w:rFonts w:hint="eastAsia"/>
            <w:color w:val="FF0000"/>
          </w:rPr>
          <w:t xml:space="preserve"> </w:t>
        </w:r>
        <w:proofErr w:type="spellStart"/>
        <w:r w:rsidR="004B5BEA" w:rsidRPr="00BE20F7">
          <w:rPr>
            <w:rFonts w:hint="eastAsia"/>
            <w:color w:val="FF0000"/>
          </w:rPr>
          <w:t>Nodd</w:t>
        </w:r>
        <w:proofErr w:type="spellEnd"/>
        <w:r w:rsidR="004B5BEA" w:rsidRPr="00BE20F7">
          <w:rPr>
            <w:rFonts w:hint="eastAsia"/>
            <w:color w:val="FF0000"/>
          </w:rPr>
          <w:t>*2</w:t>
        </w:r>
        <w:r w:rsidR="004B5BEA" w:rsidRPr="00BE20F7">
          <w:rPr>
            <w:rFonts w:hint="eastAsia"/>
            <w:color w:val="FF0000"/>
            <w:vertAlign w:val="superscript"/>
          </w:rPr>
          <w:t>Nbit-1</w:t>
        </w:r>
      </w:ins>
      <w:ins w:id="184" w:author="JX" w:date="2020-07-22T15:03:00Z">
        <w:r w:rsidR="004B5BEA" w:rsidRPr="00BE20F7">
          <w:rPr>
            <w:rFonts w:hint="eastAsia"/>
            <w:color w:val="FF0000"/>
          </w:rPr>
          <w:t>到</w:t>
        </w:r>
        <w:r w:rsidR="004B5BEA" w:rsidRPr="00BE20F7">
          <w:rPr>
            <w:rFonts w:hint="eastAsia"/>
            <w:color w:val="FF0000"/>
          </w:rPr>
          <w:t>G*</w:t>
        </w:r>
        <w:proofErr w:type="spellStart"/>
        <w:r w:rsidR="004B5BEA" w:rsidRPr="00BE20F7">
          <w:rPr>
            <w:rFonts w:hint="eastAsia"/>
            <w:color w:val="FF0000"/>
          </w:rPr>
          <w:t>Mg+Nodd</w:t>
        </w:r>
        <w:proofErr w:type="spellEnd"/>
        <w:r w:rsidR="004B5BEA" w:rsidRPr="00BE20F7">
          <w:rPr>
            <w:rFonts w:hint="eastAsia"/>
            <w:color w:val="FF0000"/>
          </w:rPr>
          <w:t>*2</w:t>
        </w:r>
        <w:r w:rsidR="004B5BEA" w:rsidRPr="00BE20F7">
          <w:rPr>
            <w:rFonts w:hint="eastAsia"/>
            <w:color w:val="FF0000"/>
            <w:vertAlign w:val="superscript"/>
          </w:rPr>
          <w:t>Nbit</w:t>
        </w:r>
        <w:r w:rsidR="004B5BEA" w:rsidRPr="00BE20F7">
          <w:rPr>
            <w:rFonts w:hint="eastAsia"/>
            <w:color w:val="FF0000"/>
          </w:rPr>
          <w:t>-1</w:t>
        </w:r>
        <w:r w:rsidR="004B5BEA" w:rsidRPr="00BE20F7">
          <w:rPr>
            <w:rFonts w:hint="eastAsia"/>
            <w:color w:val="FF0000"/>
          </w:rPr>
          <w:t>）</w:t>
        </w:r>
      </w:ins>
      <w:r w:rsidRPr="004B5BEA">
        <w:rPr>
          <w:rFonts w:hint="eastAsia"/>
          <w:color w:val="FF0000"/>
          <w:rPrChange w:id="185" w:author="JX" w:date="2020-07-22T15:03:00Z">
            <w:rPr>
              <w:rFonts w:hint="eastAsia"/>
            </w:rPr>
          </w:rPrChange>
        </w:rPr>
        <w:t>，其数值为：</w:t>
      </w:r>
    </w:p>
    <w:p w14:paraId="3B85CAAF" w14:textId="51D2FF94" w:rsidR="00602EB4" w:rsidRDefault="001C780A" w:rsidP="00362A23">
      <w:pPr>
        <w:spacing w:beforeLines="50" w:before="156"/>
        <w:ind w:firstLineChars="189" w:firstLine="397"/>
        <w:rPr>
          <w:ins w:id="186" w:author="JX" w:date="2020-07-22T15:06:00Z"/>
          <w:color w:val="FF0000"/>
        </w:rPr>
      </w:pPr>
      <w:r w:rsidRPr="004B5BEA">
        <w:rPr>
          <w:color w:val="FF0000"/>
          <w:position w:val="-14"/>
        </w:rPr>
        <w:object w:dxaOrig="7320" w:dyaOrig="440" w14:anchorId="3BF8D333">
          <v:shape id="_x0000_i1047" type="#_x0000_t75" style="width:366pt;height:21.75pt" o:ole="">
            <v:imagedata r:id="rId32" o:title=""/>
          </v:shape>
          <o:OLEObject Type="Embed" ProgID="Equation.DSMT4" ShapeID="_x0000_i1047" DrawAspect="Content" ObjectID="_1657023544" r:id="rId33"/>
        </w:object>
      </w:r>
    </w:p>
    <w:p w14:paraId="4F65B467" w14:textId="69758316" w:rsidR="004B5BEA" w:rsidRPr="004B5BEA" w:rsidRDefault="004B5BEA" w:rsidP="00362A23">
      <w:pPr>
        <w:spacing w:beforeLines="50" w:before="156"/>
        <w:ind w:firstLineChars="189" w:firstLine="397"/>
        <w:rPr>
          <w:color w:val="FF0000"/>
          <w:rPrChange w:id="187" w:author="JX" w:date="2020-07-22T15:03:00Z">
            <w:rPr/>
          </w:rPrChange>
        </w:rPr>
      </w:pPr>
      <w:ins w:id="188" w:author="JX" w:date="2020-07-22T15:06:00Z">
        <w:r>
          <w:rPr>
            <w:rFonts w:hint="eastAsia"/>
            <w:color w:val="FF0000"/>
          </w:rPr>
          <w:t>公式中都是总序号。</w:t>
        </w:r>
      </w:ins>
    </w:p>
    <w:p w14:paraId="5D7C91BF" w14:textId="52438B8B" w:rsidR="00956598" w:rsidRDefault="00602EB4" w:rsidP="00602EB4">
      <w:pPr>
        <w:spacing w:beforeLines="50" w:before="156"/>
        <w:ind w:firstLineChars="189" w:firstLine="397"/>
      </w:pPr>
      <w:r>
        <w:rPr>
          <w:rFonts w:hint="eastAsia"/>
        </w:rPr>
        <w:t>其中</w:t>
      </w:r>
      <w:r w:rsidR="001C780A" w:rsidRPr="00602EB4">
        <w:rPr>
          <w:position w:val="-14"/>
        </w:rPr>
        <w:object w:dxaOrig="2780" w:dyaOrig="620" w14:anchorId="796BC97F">
          <v:shape id="_x0000_i1055" type="#_x0000_t75" style="width:139pt;height:31pt" o:ole="">
            <v:imagedata r:id="rId34" o:title=""/>
          </v:shape>
          <o:OLEObject Type="Embed" ProgID="Equation.DSMT4" ShapeID="_x0000_i1055" DrawAspect="Content" ObjectID="_1657023545" r:id="rId35"/>
        </w:object>
      </w:r>
    </w:p>
    <w:p w14:paraId="69137CDF" w14:textId="1E21A54D" w:rsidR="00831DBC" w:rsidRDefault="00831DBC" w:rsidP="00602EB4">
      <w:pPr>
        <w:spacing w:beforeLines="50" w:before="156"/>
        <w:ind w:firstLineChars="189" w:firstLine="397"/>
      </w:pPr>
      <w:r>
        <w:rPr>
          <w:rFonts w:hint="eastAsia"/>
        </w:rPr>
        <w:t>上述的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步骤如图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0BCF4D79" w14:textId="698C16C4" w:rsidR="00EE51BC" w:rsidRDefault="00EE51BC" w:rsidP="00602EB4">
      <w:pPr>
        <w:spacing w:beforeLines="50" w:before="156"/>
        <w:ind w:firstLineChars="189" w:firstLine="397"/>
      </w:pPr>
      <w:r>
        <w:rPr>
          <w:rFonts w:hint="eastAsia"/>
        </w:rPr>
        <w:t>本文描述的算法，应用于储能系统，有两个重要作用：</w:t>
      </w:r>
    </w:p>
    <w:p w14:paraId="3E5242F5" w14:textId="4BB8D02C" w:rsidR="00EE51BC" w:rsidRDefault="00EE51BC" w:rsidP="00602EB4">
      <w:pPr>
        <w:spacing w:beforeLines="50" w:before="156"/>
        <w:ind w:firstLineChars="189" w:firstLine="397"/>
      </w:pPr>
      <w:r>
        <w:rPr>
          <w:rFonts w:hint="eastAsia"/>
        </w:rPr>
        <w:t>1.</w:t>
      </w:r>
      <w:r>
        <w:rPr>
          <w:rFonts w:hint="eastAsia"/>
        </w:rPr>
        <w:t>以电网频率</w:t>
      </w:r>
      <w:r>
        <w:rPr>
          <w:rFonts w:hint="eastAsia"/>
        </w:rPr>
        <w:t>50Hz</w:t>
      </w:r>
      <w:r>
        <w:rPr>
          <w:rFonts w:hint="eastAsia"/>
        </w:rPr>
        <w:t>为基波，对并网电流和电网电压的谐波进行计算；</w:t>
      </w:r>
    </w:p>
    <w:p w14:paraId="0C17136F" w14:textId="14145024" w:rsidR="00EE51BC" w:rsidRDefault="00EE51BC" w:rsidP="00602EB4">
      <w:pPr>
        <w:spacing w:beforeLines="50" w:before="156"/>
        <w:ind w:firstLineChars="189" w:firstLine="397"/>
      </w:pPr>
      <w:r>
        <w:rPr>
          <w:rFonts w:hint="eastAsia"/>
        </w:rPr>
        <w:t>2.</w:t>
      </w:r>
      <w:r>
        <w:rPr>
          <w:rFonts w:hint="eastAsia"/>
        </w:rPr>
        <w:t>对储能系统内能量流动</w:t>
      </w:r>
      <w:proofErr w:type="gramStart"/>
      <w:r>
        <w:rPr>
          <w:rFonts w:hint="eastAsia"/>
        </w:rPr>
        <w:t>的低次谐波</w:t>
      </w:r>
      <w:proofErr w:type="gramEnd"/>
      <w:r>
        <w:rPr>
          <w:rFonts w:hint="eastAsia"/>
        </w:rPr>
        <w:t>进行分析，一般基波为</w:t>
      </w:r>
      <w:r>
        <w:rPr>
          <w:rFonts w:hint="eastAsia"/>
        </w:rPr>
        <w:t>0.01Hz</w:t>
      </w:r>
      <w:r>
        <w:rPr>
          <w:rFonts w:hint="eastAsia"/>
        </w:rPr>
        <w:t>到</w:t>
      </w:r>
      <w:r>
        <w:rPr>
          <w:rFonts w:hint="eastAsia"/>
        </w:rPr>
        <w:t>0.1Hz</w:t>
      </w:r>
      <w:r>
        <w:rPr>
          <w:rFonts w:hint="eastAsia"/>
        </w:rPr>
        <w:t>。</w:t>
      </w:r>
    </w:p>
    <w:p w14:paraId="6A532A0D" w14:textId="77777777" w:rsidR="00EE51BC" w:rsidRPr="00602EB4" w:rsidRDefault="00EE51BC" w:rsidP="00602EB4">
      <w:pPr>
        <w:spacing w:beforeLines="50" w:before="156"/>
        <w:ind w:firstLineChars="189" w:firstLine="397"/>
        <w:rPr>
          <w:color w:val="FF0000"/>
        </w:rPr>
      </w:pPr>
    </w:p>
    <w:p w14:paraId="0EF03BA9" w14:textId="57FCC2B9" w:rsidR="002C0FE9" w:rsidRPr="0055204A" w:rsidRDefault="00C0361A" w:rsidP="002C0FE9">
      <w:pPr>
        <w:rPr>
          <w:color w:val="0D0D0D"/>
          <w:szCs w:val="21"/>
          <w:u w:val="single"/>
        </w:rPr>
      </w:pPr>
      <w:r w:rsidRPr="0055204A">
        <w:rPr>
          <w:rFonts w:hint="eastAsia"/>
          <w:color w:val="0D0D0D"/>
          <w:szCs w:val="21"/>
          <w:u w:val="single"/>
        </w:rPr>
        <w:t>3</w:t>
      </w:r>
      <w:r w:rsidR="004B5C0C" w:rsidRPr="0055204A">
        <w:rPr>
          <w:rFonts w:hint="eastAsia"/>
          <w:color w:val="0D0D0D"/>
          <w:szCs w:val="21"/>
          <w:u w:val="single"/>
        </w:rPr>
        <w:t>.</w:t>
      </w:r>
      <w:r w:rsidRPr="0055204A">
        <w:rPr>
          <w:rFonts w:hint="eastAsia"/>
          <w:color w:val="0D0D0D"/>
          <w:szCs w:val="21"/>
          <w:u w:val="single"/>
        </w:rPr>
        <w:t>3</w:t>
      </w:r>
      <w:r w:rsidR="006C6DCC">
        <w:rPr>
          <w:rFonts w:hint="eastAsia"/>
          <w:color w:val="0D0D0D"/>
          <w:szCs w:val="21"/>
          <w:u w:val="single"/>
        </w:rPr>
        <w:t xml:space="preserve"> </w:t>
      </w:r>
      <w:r w:rsidRPr="0055204A">
        <w:rPr>
          <w:rFonts w:hint="eastAsia"/>
          <w:color w:val="0D0D0D"/>
          <w:szCs w:val="21"/>
          <w:u w:val="single"/>
        </w:rPr>
        <w:t>本发明的其他可替代的技术特征或技术方案</w:t>
      </w:r>
    </w:p>
    <w:p w14:paraId="312D6BC2" w14:textId="77777777" w:rsidR="00C0361A" w:rsidRPr="00A27259" w:rsidRDefault="00C0361A" w:rsidP="005615B3">
      <w:pPr>
        <w:numPr>
          <w:ilvl w:val="0"/>
          <w:numId w:val="17"/>
        </w:numPr>
        <w:rPr>
          <w:color w:val="0070C0"/>
          <w:szCs w:val="21"/>
        </w:rPr>
      </w:pPr>
      <w:r w:rsidRPr="00A27259">
        <w:rPr>
          <w:rFonts w:hint="eastAsia"/>
          <w:color w:val="0070C0"/>
          <w:szCs w:val="21"/>
        </w:rPr>
        <w:t>如果有相应的替代方案，请尽量写明，该部分内容可以扩大专利保护范围，防止他人绕过</w:t>
      </w:r>
      <w:r w:rsidR="00A118E9" w:rsidRPr="00A27259">
        <w:rPr>
          <w:rFonts w:hint="eastAsia"/>
          <w:color w:val="0070C0"/>
          <w:szCs w:val="21"/>
        </w:rPr>
        <w:t>或规避</w:t>
      </w:r>
      <w:r w:rsidRPr="00A27259">
        <w:rPr>
          <w:rFonts w:hint="eastAsia"/>
          <w:color w:val="0070C0"/>
          <w:szCs w:val="21"/>
        </w:rPr>
        <w:t>本</w:t>
      </w:r>
      <w:r w:rsidR="00A118E9" w:rsidRPr="00A27259">
        <w:rPr>
          <w:rFonts w:hint="eastAsia"/>
          <w:color w:val="0070C0"/>
          <w:szCs w:val="21"/>
        </w:rPr>
        <w:t>发明。</w:t>
      </w:r>
    </w:p>
    <w:p w14:paraId="368BAF25" w14:textId="77777777" w:rsidR="00C0361A" w:rsidRPr="00A27259" w:rsidRDefault="00C0361A" w:rsidP="005615B3">
      <w:pPr>
        <w:numPr>
          <w:ilvl w:val="0"/>
          <w:numId w:val="17"/>
        </w:numPr>
        <w:rPr>
          <w:color w:val="0070C0"/>
          <w:szCs w:val="21"/>
        </w:rPr>
      </w:pPr>
      <w:r w:rsidRPr="00A27259">
        <w:rPr>
          <w:rFonts w:hint="eastAsia"/>
          <w:color w:val="0070C0"/>
          <w:szCs w:val="21"/>
        </w:rPr>
        <w:t>“替代方案”可以是部分结构、器件、步骤的替代，也可以是</w:t>
      </w:r>
      <w:proofErr w:type="gramStart"/>
      <w:r w:rsidRPr="00A27259">
        <w:rPr>
          <w:rFonts w:hint="eastAsia"/>
          <w:color w:val="0070C0"/>
          <w:szCs w:val="21"/>
        </w:rPr>
        <w:t>完整技术</w:t>
      </w:r>
      <w:proofErr w:type="gramEnd"/>
      <w:r w:rsidRPr="00A27259">
        <w:rPr>
          <w:rFonts w:hint="eastAsia"/>
          <w:color w:val="0070C0"/>
          <w:szCs w:val="21"/>
        </w:rPr>
        <w:t>方案的替代，且替代方案可以不是最佳方案。</w:t>
      </w:r>
    </w:p>
    <w:p w14:paraId="27CAE4BA" w14:textId="77777777" w:rsidR="00C0361A" w:rsidRPr="00A27259" w:rsidRDefault="00C0361A" w:rsidP="005615B3">
      <w:pPr>
        <w:numPr>
          <w:ilvl w:val="0"/>
          <w:numId w:val="17"/>
        </w:numPr>
        <w:rPr>
          <w:color w:val="0070C0"/>
          <w:szCs w:val="21"/>
        </w:rPr>
      </w:pPr>
      <w:r w:rsidRPr="00A27259">
        <w:rPr>
          <w:rFonts w:hint="eastAsia"/>
          <w:color w:val="0070C0"/>
          <w:szCs w:val="21"/>
        </w:rPr>
        <w:t>进行发散思维或专利攻防模拟，思考侵权者将如何绕过本申请的保护范围，</w:t>
      </w:r>
      <w:r w:rsidR="00A118E9" w:rsidRPr="00A27259">
        <w:rPr>
          <w:rFonts w:hint="eastAsia"/>
          <w:color w:val="0070C0"/>
          <w:szCs w:val="21"/>
        </w:rPr>
        <w:t>描述拓展性的实施方式。</w:t>
      </w:r>
    </w:p>
    <w:p w14:paraId="2DB57595" w14:textId="77777777" w:rsidR="00FA62EC" w:rsidRDefault="005657E1" w:rsidP="00EA706C">
      <w:pPr>
        <w:ind w:firstLineChars="202" w:firstLine="424"/>
      </w:pPr>
      <w:r>
        <w:rPr>
          <w:rFonts w:hint="eastAsia"/>
        </w:rPr>
        <w:t>暂无</w:t>
      </w:r>
    </w:p>
    <w:p w14:paraId="256CAFF2" w14:textId="77777777" w:rsidR="001A2E31" w:rsidRDefault="001A2E31" w:rsidP="001A2E31">
      <w:pPr>
        <w:ind w:firstLineChars="202" w:firstLine="424"/>
      </w:pPr>
    </w:p>
    <w:p w14:paraId="55A69015" w14:textId="77777777" w:rsidR="00BC788F" w:rsidRPr="00BC788F" w:rsidRDefault="00BC788F" w:rsidP="006022F5">
      <w:pPr>
        <w:rPr>
          <w:color w:val="FF0000"/>
        </w:rPr>
      </w:pPr>
    </w:p>
    <w:p w14:paraId="71F2662B" w14:textId="77777777" w:rsidR="00DA41EC" w:rsidRPr="0055204A" w:rsidRDefault="00DA41EC" w:rsidP="00C0361A">
      <w:pPr>
        <w:rPr>
          <w:color w:val="0D0D0D"/>
          <w:szCs w:val="21"/>
        </w:rPr>
      </w:pPr>
    </w:p>
    <w:p w14:paraId="7B467914" w14:textId="77777777" w:rsidR="00C0361A" w:rsidRPr="0055204A" w:rsidRDefault="00C0361A" w:rsidP="00C0361A">
      <w:pPr>
        <w:rPr>
          <w:color w:val="0D0D0D"/>
          <w:szCs w:val="21"/>
          <w:u w:val="single"/>
        </w:rPr>
      </w:pPr>
      <w:r w:rsidRPr="0055204A">
        <w:rPr>
          <w:rFonts w:hint="eastAsia"/>
          <w:color w:val="0D0D0D"/>
          <w:szCs w:val="21"/>
          <w:u w:val="single"/>
        </w:rPr>
        <w:t>3</w:t>
      </w:r>
      <w:r w:rsidR="005C0D8F" w:rsidRPr="0055204A">
        <w:rPr>
          <w:rFonts w:hint="eastAsia"/>
          <w:color w:val="0D0D0D"/>
          <w:szCs w:val="21"/>
          <w:u w:val="single"/>
        </w:rPr>
        <w:t>.4</w:t>
      </w:r>
      <w:r w:rsidR="006C6DCC">
        <w:rPr>
          <w:rFonts w:hint="eastAsia"/>
          <w:color w:val="0D0D0D"/>
          <w:szCs w:val="21"/>
          <w:u w:val="single"/>
        </w:rPr>
        <w:t xml:space="preserve"> </w:t>
      </w:r>
      <w:r w:rsidRPr="0055204A">
        <w:rPr>
          <w:rFonts w:hint="eastAsia"/>
          <w:color w:val="0D0D0D"/>
          <w:szCs w:val="21"/>
          <w:u w:val="single"/>
        </w:rPr>
        <w:t>本发明所产生的有益的技术效果</w:t>
      </w:r>
    </w:p>
    <w:p w14:paraId="599FDF0A" w14:textId="77777777" w:rsidR="00C173B8" w:rsidRPr="00A27259" w:rsidRDefault="00C173B8" w:rsidP="005615B3">
      <w:pPr>
        <w:numPr>
          <w:ilvl w:val="0"/>
          <w:numId w:val="18"/>
        </w:numPr>
        <w:rPr>
          <w:color w:val="0070C0"/>
          <w:szCs w:val="21"/>
        </w:rPr>
      </w:pPr>
      <w:r w:rsidRPr="00A27259">
        <w:rPr>
          <w:rFonts w:hint="eastAsia"/>
          <w:color w:val="0070C0"/>
          <w:szCs w:val="21"/>
        </w:rPr>
        <w:t>尽可能多的列举本技术交底书相比较现有技术带来的有益技术效果，做到有理有据。</w:t>
      </w:r>
    </w:p>
    <w:p w14:paraId="653C5653" w14:textId="77777777" w:rsidR="00C173B8" w:rsidRPr="00A27259" w:rsidRDefault="00C173B8" w:rsidP="005615B3">
      <w:pPr>
        <w:numPr>
          <w:ilvl w:val="0"/>
          <w:numId w:val="18"/>
        </w:numPr>
        <w:rPr>
          <w:color w:val="0070C0"/>
          <w:szCs w:val="21"/>
        </w:rPr>
      </w:pPr>
      <w:r w:rsidRPr="00A27259">
        <w:rPr>
          <w:rFonts w:hint="eastAsia"/>
          <w:color w:val="0070C0"/>
          <w:szCs w:val="21"/>
        </w:rPr>
        <w:t>通常可通过发明的结构特点、作用方式的分析与理论说明相结合，也可以通过列出实验数据的方式予以说明。</w:t>
      </w:r>
    </w:p>
    <w:p w14:paraId="56C8AA3C" w14:textId="77777777" w:rsidR="00C173B8" w:rsidRPr="00A27259" w:rsidRDefault="00C173B8" w:rsidP="005615B3">
      <w:pPr>
        <w:numPr>
          <w:ilvl w:val="0"/>
          <w:numId w:val="18"/>
        </w:numPr>
        <w:rPr>
          <w:color w:val="0070C0"/>
          <w:szCs w:val="21"/>
        </w:rPr>
      </w:pPr>
      <w:r w:rsidRPr="00A27259">
        <w:rPr>
          <w:rFonts w:hint="eastAsia"/>
          <w:color w:val="0070C0"/>
          <w:szCs w:val="21"/>
        </w:rPr>
        <w:lastRenderedPageBreak/>
        <w:t>可以对应本专利申请所要解决的技术问题来描述。</w:t>
      </w:r>
    </w:p>
    <w:p w14:paraId="13EB8061" w14:textId="1014E694" w:rsidR="00DA41EC" w:rsidRPr="00EB045E" w:rsidRDefault="000B1B9C" w:rsidP="00EB045E">
      <w:pPr>
        <w:spacing w:beforeLines="50" w:before="156"/>
        <w:ind w:firstLine="420"/>
      </w:pPr>
      <w:r w:rsidRPr="00EB045E">
        <w:t>由于采用了上述技术方案</w:t>
      </w:r>
      <w:r w:rsidRPr="00EB045E">
        <w:rPr>
          <w:rFonts w:hint="eastAsia"/>
        </w:rPr>
        <w:t>，</w:t>
      </w:r>
      <w:r w:rsidR="00EB045E" w:rsidRPr="00EB045E">
        <w:rPr>
          <w:rFonts w:hint="eastAsia"/>
          <w:color w:val="0D0D0D"/>
          <w:szCs w:val="21"/>
        </w:rPr>
        <w:t>在有限提高计算复杂度的情况下，更准确的对采样数据的各次谐波进行计算，可广泛用于嵌入式或计算机系统</w:t>
      </w:r>
      <w:r w:rsidRPr="00EB045E">
        <w:rPr>
          <w:rFonts w:hint="eastAsia"/>
        </w:rPr>
        <w:t>，从而有较高的工程意义。</w:t>
      </w:r>
    </w:p>
    <w:p w14:paraId="4CA8BE70" w14:textId="77777777" w:rsidR="00DA41EC" w:rsidRPr="0055204A" w:rsidRDefault="00DA41EC" w:rsidP="00C173B8">
      <w:pPr>
        <w:rPr>
          <w:color w:val="0D0D0D"/>
          <w:szCs w:val="21"/>
        </w:rPr>
      </w:pPr>
    </w:p>
    <w:p w14:paraId="009EA72F" w14:textId="77777777" w:rsidR="00C173B8" w:rsidRPr="0055204A" w:rsidRDefault="00DA41EC" w:rsidP="00C173B8">
      <w:pPr>
        <w:rPr>
          <w:b/>
          <w:color w:val="0D0D0D"/>
          <w:szCs w:val="21"/>
        </w:rPr>
      </w:pPr>
      <w:r w:rsidRPr="0055204A">
        <w:rPr>
          <w:rFonts w:hint="eastAsia"/>
          <w:b/>
          <w:color w:val="0D0D0D"/>
          <w:szCs w:val="21"/>
        </w:rPr>
        <w:t>四</w:t>
      </w:r>
      <w:r w:rsidR="00C173B8" w:rsidRPr="0055204A">
        <w:rPr>
          <w:rFonts w:hint="eastAsia"/>
          <w:b/>
          <w:color w:val="0D0D0D"/>
          <w:szCs w:val="21"/>
        </w:rPr>
        <w:t>、本发明想要保护的关键创新点</w:t>
      </w:r>
      <w:r w:rsidR="00C173B8" w:rsidRPr="0055204A">
        <w:rPr>
          <w:rFonts w:hint="eastAsia"/>
          <w:b/>
          <w:color w:val="0D0D0D"/>
          <w:szCs w:val="21"/>
        </w:rPr>
        <w:t>/</w:t>
      </w:r>
      <w:r w:rsidR="00C173B8" w:rsidRPr="0055204A">
        <w:rPr>
          <w:rFonts w:hint="eastAsia"/>
          <w:b/>
          <w:color w:val="0D0D0D"/>
          <w:szCs w:val="21"/>
        </w:rPr>
        <w:t>发明点</w:t>
      </w:r>
    </w:p>
    <w:p w14:paraId="6180570A" w14:textId="76B233A9" w:rsidR="000B1B9C" w:rsidRPr="00EB045E" w:rsidRDefault="000B1B9C" w:rsidP="00336B83">
      <w:pPr>
        <w:pStyle w:val="ae"/>
        <w:numPr>
          <w:ilvl w:val="12"/>
          <w:numId w:val="0"/>
        </w:numPr>
        <w:spacing w:beforeLines="30" w:before="93" w:afterLines="30" w:after="93" w:line="300" w:lineRule="auto"/>
        <w:ind w:leftChars="16" w:left="34" w:firstLineChars="200" w:firstLine="420"/>
        <w:rPr>
          <w:i w:val="0"/>
          <w:color w:val="auto"/>
        </w:rPr>
      </w:pPr>
      <w:r w:rsidRPr="00071D44">
        <w:rPr>
          <w:i w:val="0"/>
          <w:color w:val="auto"/>
        </w:rPr>
        <w:t>本</w:t>
      </w:r>
      <w:r w:rsidRPr="00EB045E">
        <w:rPr>
          <w:i w:val="0"/>
          <w:color w:val="auto"/>
        </w:rPr>
        <w:t>发明公开的</w:t>
      </w:r>
      <w:r w:rsidRPr="00EB045E">
        <w:rPr>
          <w:rFonts w:hAnsi="Arial"/>
          <w:i w:val="0"/>
          <w:color w:val="auto"/>
        </w:rPr>
        <w:t>一</w:t>
      </w:r>
      <w:r w:rsidRPr="00EB045E">
        <w:rPr>
          <w:i w:val="0"/>
          <w:color w:val="auto"/>
        </w:rPr>
        <w:t>种</w:t>
      </w:r>
      <w:r w:rsidR="00EB045E">
        <w:rPr>
          <w:rFonts w:hint="eastAsia"/>
          <w:i w:val="0"/>
          <w:color w:val="auto"/>
        </w:rPr>
        <w:t>改进的蝶形变换谐波</w:t>
      </w:r>
      <w:r w:rsidR="00F3705D" w:rsidRPr="00EB045E">
        <w:rPr>
          <w:rFonts w:hint="eastAsia"/>
          <w:i w:val="0"/>
          <w:color w:val="auto"/>
        </w:rPr>
        <w:t>估算方法</w:t>
      </w:r>
      <w:r w:rsidRPr="00EB045E">
        <w:rPr>
          <w:i w:val="0"/>
          <w:color w:val="auto"/>
        </w:rPr>
        <w:t>，</w:t>
      </w:r>
      <w:r w:rsidRPr="00EB045E">
        <w:rPr>
          <w:rFonts w:hint="eastAsia"/>
          <w:i w:val="0"/>
          <w:color w:val="auto"/>
        </w:rPr>
        <w:t>专利保护点为</w:t>
      </w:r>
      <w:r w:rsidR="00EB045E">
        <w:rPr>
          <w:rFonts w:hint="eastAsia"/>
          <w:i w:val="0"/>
          <w:color w:val="auto"/>
        </w:rPr>
        <w:t>前边描述的具体计算</w:t>
      </w:r>
      <w:r w:rsidR="00866CE6" w:rsidRPr="00EB045E">
        <w:rPr>
          <w:rFonts w:hint="eastAsia"/>
          <w:i w:val="0"/>
          <w:color w:val="auto"/>
        </w:rPr>
        <w:t>方法</w:t>
      </w:r>
      <w:r w:rsidRPr="00EB045E">
        <w:rPr>
          <w:rFonts w:hint="eastAsia"/>
          <w:i w:val="0"/>
          <w:color w:val="auto"/>
        </w:rPr>
        <w:t>。</w:t>
      </w:r>
    </w:p>
    <w:p w14:paraId="139817D8" w14:textId="77777777" w:rsidR="000B1B9C" w:rsidRPr="00EB045E" w:rsidRDefault="000B1B9C" w:rsidP="00336B83">
      <w:pPr>
        <w:pStyle w:val="ae"/>
        <w:numPr>
          <w:ilvl w:val="12"/>
          <w:numId w:val="0"/>
        </w:numPr>
        <w:spacing w:beforeLines="30" w:before="93" w:afterLines="30" w:after="93" w:line="300" w:lineRule="auto"/>
        <w:ind w:leftChars="16" w:left="34" w:firstLineChars="200" w:firstLine="420"/>
        <w:rPr>
          <w:i w:val="0"/>
          <w:color w:val="auto"/>
        </w:rPr>
      </w:pPr>
      <w:r w:rsidRPr="00EB045E">
        <w:rPr>
          <w:rFonts w:hint="eastAsia"/>
          <w:i w:val="0"/>
          <w:color w:val="auto"/>
        </w:rPr>
        <w:t>其特征在于</w:t>
      </w:r>
      <w:r w:rsidR="00F3705D" w:rsidRPr="00EB045E">
        <w:rPr>
          <w:rFonts w:hint="eastAsia"/>
          <w:i w:val="0"/>
          <w:color w:val="auto"/>
        </w:rPr>
        <w:t>：</w:t>
      </w:r>
    </w:p>
    <w:p w14:paraId="4CD7660D" w14:textId="32235202" w:rsidR="000B1B9C" w:rsidRPr="00EB045E" w:rsidRDefault="000B1B9C" w:rsidP="00336B83">
      <w:pPr>
        <w:pStyle w:val="ae"/>
        <w:numPr>
          <w:ilvl w:val="12"/>
          <w:numId w:val="0"/>
        </w:numPr>
        <w:spacing w:beforeLines="30" w:before="93" w:afterLines="30" w:after="93" w:line="300" w:lineRule="auto"/>
        <w:ind w:left="34"/>
        <w:rPr>
          <w:i w:val="0"/>
          <w:color w:val="auto"/>
        </w:rPr>
      </w:pPr>
      <w:r w:rsidRPr="00EB045E">
        <w:rPr>
          <w:rFonts w:hint="eastAsia"/>
          <w:i w:val="0"/>
          <w:color w:val="auto"/>
        </w:rPr>
        <w:t>1</w:t>
      </w:r>
      <w:r w:rsidRPr="00EB045E">
        <w:rPr>
          <w:i w:val="0"/>
          <w:color w:val="auto"/>
        </w:rPr>
        <w:t>.</w:t>
      </w:r>
      <w:r w:rsidRPr="00EB045E">
        <w:rPr>
          <w:i w:val="0"/>
          <w:color w:val="auto"/>
        </w:rPr>
        <w:tab/>
      </w:r>
      <w:r w:rsidR="00F3705D" w:rsidRPr="00EB045E">
        <w:rPr>
          <w:rFonts w:hint="eastAsia"/>
          <w:i w:val="0"/>
          <w:color w:val="auto"/>
        </w:rPr>
        <w:t>由专利中描述的</w:t>
      </w:r>
      <w:r w:rsidR="00EB045E">
        <w:rPr>
          <w:rFonts w:hAnsi="Arial" w:hint="eastAsia"/>
          <w:i w:val="0"/>
          <w:color w:val="auto"/>
        </w:rPr>
        <w:t>谐波计算中的</w:t>
      </w:r>
      <w:r w:rsidR="00EB045E" w:rsidRPr="00640F7A">
        <w:rPr>
          <w:rFonts w:hAnsi="Arial" w:hint="eastAsia"/>
          <w:i w:val="0"/>
          <w:color w:val="auto"/>
          <w:highlight w:val="yellow"/>
        </w:rPr>
        <w:t>五个步骤</w:t>
      </w:r>
    </w:p>
    <w:p w14:paraId="7E72DD7B" w14:textId="3DC06F01" w:rsidR="000B1B9C" w:rsidRPr="00EB045E" w:rsidRDefault="000B1B9C" w:rsidP="00336B83">
      <w:pPr>
        <w:pStyle w:val="ae"/>
        <w:numPr>
          <w:ilvl w:val="12"/>
          <w:numId w:val="0"/>
        </w:numPr>
        <w:spacing w:beforeLines="30" w:before="93" w:afterLines="30" w:after="93" w:line="300" w:lineRule="auto"/>
        <w:ind w:left="34"/>
        <w:rPr>
          <w:i w:val="0"/>
          <w:color w:val="auto"/>
        </w:rPr>
      </w:pPr>
      <w:r w:rsidRPr="00EB045E">
        <w:rPr>
          <w:rFonts w:hint="eastAsia"/>
          <w:i w:val="0"/>
          <w:color w:val="auto"/>
        </w:rPr>
        <w:t>2</w:t>
      </w:r>
      <w:r w:rsidRPr="00EB045E">
        <w:rPr>
          <w:i w:val="0"/>
          <w:color w:val="auto"/>
        </w:rPr>
        <w:t>.</w:t>
      </w:r>
      <w:r w:rsidRPr="00EB045E">
        <w:rPr>
          <w:i w:val="0"/>
          <w:color w:val="auto"/>
        </w:rPr>
        <w:tab/>
      </w:r>
      <w:r w:rsidR="00F3705D" w:rsidRPr="00EB045E">
        <w:rPr>
          <w:rFonts w:hint="eastAsia"/>
          <w:i w:val="0"/>
          <w:color w:val="auto"/>
        </w:rPr>
        <w:t>由专利中描述的</w:t>
      </w:r>
      <w:r w:rsidR="00EB045E" w:rsidRPr="00640F7A">
        <w:rPr>
          <w:rFonts w:hAnsi="Arial" w:hint="eastAsia"/>
          <w:i w:val="0"/>
          <w:color w:val="auto"/>
          <w:highlight w:val="yellow"/>
        </w:rPr>
        <w:t>奇数选取</w:t>
      </w:r>
      <w:r w:rsidR="00EB045E">
        <w:rPr>
          <w:rFonts w:hAnsi="Arial" w:hint="eastAsia"/>
          <w:i w:val="0"/>
          <w:color w:val="auto"/>
        </w:rPr>
        <w:t>方法</w:t>
      </w:r>
    </w:p>
    <w:p w14:paraId="17A7B2F2" w14:textId="3EBC3483" w:rsidR="008F4512" w:rsidRPr="00EB045E" w:rsidRDefault="000B1B9C" w:rsidP="000B1B9C">
      <w:pPr>
        <w:rPr>
          <w:rFonts w:hAnsi="Arial"/>
        </w:rPr>
      </w:pPr>
      <w:r w:rsidRPr="00EB045E">
        <w:rPr>
          <w:rFonts w:hint="eastAsia"/>
        </w:rPr>
        <w:t>3</w:t>
      </w:r>
      <w:r w:rsidRPr="00EB045E">
        <w:t>.</w:t>
      </w:r>
      <w:r w:rsidRPr="00EB045E">
        <w:tab/>
      </w:r>
      <w:r w:rsidR="00F3705D" w:rsidRPr="00EB045E">
        <w:rPr>
          <w:rFonts w:hint="eastAsia"/>
        </w:rPr>
        <w:t>由专利中描述的</w:t>
      </w:r>
      <w:r w:rsidR="00EB045E" w:rsidRPr="00640F7A">
        <w:rPr>
          <w:rFonts w:hint="eastAsia"/>
          <w:highlight w:val="yellow"/>
        </w:rPr>
        <w:t>从随机采样点数到目标点数的平均折算方法</w:t>
      </w:r>
    </w:p>
    <w:p w14:paraId="178899C0" w14:textId="054029D3" w:rsidR="00AF29CE" w:rsidRPr="00EB045E" w:rsidRDefault="00AF29CE" w:rsidP="000B1B9C">
      <w:r w:rsidRPr="00EB045E">
        <w:rPr>
          <w:rFonts w:hint="eastAsia"/>
        </w:rPr>
        <w:t>4.</w:t>
      </w:r>
      <w:r w:rsidRPr="00EB045E">
        <w:rPr>
          <w:rFonts w:hint="eastAsia"/>
        </w:rPr>
        <w:tab/>
      </w:r>
      <w:r w:rsidR="00F3705D" w:rsidRPr="00EB045E">
        <w:rPr>
          <w:rFonts w:hint="eastAsia"/>
        </w:rPr>
        <w:t>由专利中描述的</w:t>
      </w:r>
      <w:r w:rsidR="00EB045E" w:rsidRPr="00640F7A">
        <w:rPr>
          <w:rFonts w:hint="eastAsia"/>
          <w:highlight w:val="yellow"/>
        </w:rPr>
        <w:t>采样数据位置改变方法</w:t>
      </w:r>
    </w:p>
    <w:p w14:paraId="6EF28DF2" w14:textId="4CD97576" w:rsidR="00183F7A" w:rsidRDefault="00866CE6" w:rsidP="00C173B8">
      <w:r w:rsidRPr="00EB045E">
        <w:rPr>
          <w:rFonts w:hint="eastAsia"/>
        </w:rPr>
        <w:t>5.</w:t>
      </w:r>
      <w:r w:rsidRPr="00EB045E">
        <w:rPr>
          <w:rFonts w:hint="eastAsia"/>
        </w:rPr>
        <w:tab/>
      </w:r>
      <w:r w:rsidR="00F3705D" w:rsidRPr="00EB045E">
        <w:rPr>
          <w:rFonts w:hint="eastAsia"/>
        </w:rPr>
        <w:t>由专利中描述的</w:t>
      </w:r>
      <w:r w:rsidR="00EB045E" w:rsidRPr="00640F7A">
        <w:rPr>
          <w:rFonts w:hint="eastAsia"/>
          <w:highlight w:val="yellow"/>
        </w:rPr>
        <w:t>基础计算和后续的蝶形计算方法</w:t>
      </w:r>
      <w:r w:rsidR="00EB045E">
        <w:rPr>
          <w:rFonts w:hint="eastAsia"/>
        </w:rPr>
        <w:t>。</w:t>
      </w:r>
    </w:p>
    <w:p w14:paraId="4D7BFF71" w14:textId="1ADD87FC" w:rsidR="00213B82" w:rsidRDefault="00213B82" w:rsidP="00C173B8">
      <w:pPr>
        <w:rPr>
          <w:i/>
          <w:color w:val="0070C0"/>
          <w:szCs w:val="21"/>
        </w:rPr>
      </w:pPr>
      <w:r>
        <w:rPr>
          <w:rFonts w:hint="eastAsia"/>
        </w:rPr>
        <w:t>6.</w:t>
      </w:r>
      <w:r>
        <w:tab/>
      </w:r>
      <w:r>
        <w:rPr>
          <w:rFonts w:hint="eastAsia"/>
        </w:rPr>
        <w:t>由专利中描述的采用</w:t>
      </w:r>
      <w:r w:rsidRPr="00640F7A">
        <w:rPr>
          <w:rFonts w:hint="eastAsia"/>
          <w:highlight w:val="yellow"/>
        </w:rPr>
        <w:t>该算法的储能系统控制器</w:t>
      </w:r>
      <w:r>
        <w:rPr>
          <w:rFonts w:hint="eastAsia"/>
        </w:rPr>
        <w:t>。</w:t>
      </w:r>
    </w:p>
    <w:p w14:paraId="6A3C5D92" w14:textId="4651D808" w:rsidR="00426F67" w:rsidRDefault="00426F67" w:rsidP="00C173B8">
      <w:pPr>
        <w:rPr>
          <w:i/>
          <w:color w:val="0070C0"/>
          <w:szCs w:val="21"/>
        </w:rPr>
      </w:pPr>
    </w:p>
    <w:p w14:paraId="7947B272" w14:textId="77777777" w:rsidR="006D41FA" w:rsidRPr="00231811" w:rsidRDefault="006D41FA" w:rsidP="00B1298B">
      <w:pPr>
        <w:spacing w:afterLines="100" w:after="312"/>
        <w:jc w:val="center"/>
        <w:rPr>
          <w:sz w:val="10"/>
          <w:szCs w:val="10"/>
        </w:rPr>
      </w:pPr>
      <w:bookmarkStart w:id="189" w:name="OLE_LINK1"/>
      <w:bookmarkEnd w:id="189"/>
    </w:p>
    <w:sectPr w:rsidR="006D41FA" w:rsidRPr="00231811" w:rsidSect="004B5BEA">
      <w:headerReference w:type="default" r:id="rId36"/>
      <w:footerReference w:type="default" r:id="rId37"/>
      <w:pgSz w:w="11906" w:h="16838" w:code="9"/>
      <w:pgMar w:top="851" w:right="424" w:bottom="737" w:left="680" w:header="851" w:footer="567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杨冬英" w:date="2020-06-30T17:33:00Z" w:initials="杨冬英">
    <w:p w14:paraId="62EA9B2D" w14:textId="4A6F82AB" w:rsidR="00640F7A" w:rsidRDefault="00640F7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示例，参数与交底书文字不一致，请代理人老师参考现有的蝶形计算流程</w:t>
      </w:r>
    </w:p>
  </w:comment>
  <w:comment w:id="81" w:author="杨冬英" w:date="2020-06-30T16:15:00Z" w:initials="杨冬英">
    <w:p w14:paraId="21ED24EA" w14:textId="78D79DFF" w:rsidR="00640F7A" w:rsidRDefault="00640F7A">
      <w:pPr>
        <w:pStyle w:val="aa"/>
      </w:pPr>
      <w:r>
        <w:rPr>
          <w:rStyle w:val="a9"/>
        </w:rPr>
        <w:annotationRef/>
      </w:r>
      <w:r w:rsidR="00272943">
        <w:rPr>
          <w:rFonts w:hint="eastAsia"/>
        </w:rPr>
        <w:t>根据</w:t>
      </w:r>
      <w:r w:rsidR="00042EDF">
        <w:rPr>
          <w:rFonts w:hint="eastAsia"/>
        </w:rPr>
        <w:t>图</w:t>
      </w:r>
      <w:r w:rsidR="00042EDF">
        <w:rPr>
          <w:rFonts w:hint="eastAsia"/>
        </w:rPr>
        <w:t>2</w:t>
      </w:r>
      <w:r w:rsidR="00042EDF">
        <w:rPr>
          <w:rFonts w:hint="eastAsia"/>
        </w:rPr>
        <w:t>（图</w:t>
      </w:r>
      <w:r w:rsidR="00042EDF">
        <w:rPr>
          <w:rFonts w:hint="eastAsia"/>
        </w:rPr>
        <w:t>2</w:t>
      </w:r>
      <w:r w:rsidR="00042EDF">
        <w:rPr>
          <w:rFonts w:hint="eastAsia"/>
        </w:rPr>
        <w:t>上图纵坐标为</w:t>
      </w:r>
      <w:r w:rsidR="00042EDF">
        <w:rPr>
          <w:rFonts w:hint="eastAsia"/>
        </w:rPr>
        <w:t>x</w:t>
      </w:r>
      <w:r w:rsidR="00042EDF">
        <w:t>(k)</w:t>
      </w:r>
      <w:r w:rsidR="00042EDF">
        <w:rPr>
          <w:rFonts w:hint="eastAsia"/>
        </w:rPr>
        <w:t>，图</w:t>
      </w:r>
      <w:r w:rsidR="00042EDF">
        <w:rPr>
          <w:rFonts w:hint="eastAsia"/>
        </w:rPr>
        <w:t>2</w:t>
      </w:r>
      <w:r w:rsidR="00042EDF">
        <w:rPr>
          <w:rFonts w:hint="eastAsia"/>
        </w:rPr>
        <w:t>下图纵坐标</w:t>
      </w:r>
      <w:r w:rsidR="00042EDF">
        <w:rPr>
          <w:rFonts w:hint="eastAsia"/>
        </w:rPr>
        <w:t>y</w:t>
      </w:r>
      <w:r w:rsidR="00042EDF">
        <w:t>(k)</w:t>
      </w:r>
      <w:r w:rsidR="00042EDF">
        <w:rPr>
          <w:rFonts w:hint="eastAsia"/>
        </w:rPr>
        <w:t>），按照面积相等原理，得到</w:t>
      </w:r>
      <w:r w:rsidR="00042EDF">
        <w:t>y(k)</w:t>
      </w:r>
      <w:r w:rsidR="00042EDF">
        <w:rPr>
          <w:rFonts w:hint="eastAsia"/>
        </w:rPr>
        <w:t>与</w:t>
      </w:r>
      <w:r w:rsidR="00042EDF">
        <w:rPr>
          <w:rFonts w:hint="eastAsia"/>
        </w:rPr>
        <w:t>x(</w:t>
      </w:r>
      <w:r w:rsidR="00042EDF">
        <w:t>k)</w:t>
      </w:r>
      <w:r w:rsidR="00042EDF">
        <w:rPr>
          <w:rFonts w:hint="eastAsia"/>
        </w:rPr>
        <w:t>之间的关系式，其中，求</w:t>
      </w:r>
      <w:r w:rsidR="00042EDF">
        <w:rPr>
          <w:rFonts w:hint="eastAsia"/>
        </w:rPr>
        <w:t>a</w:t>
      </w:r>
      <w:r w:rsidR="00042EDF">
        <w:rPr>
          <w:rFonts w:hint="eastAsia"/>
        </w:rPr>
        <w:t>、</w:t>
      </w:r>
      <w:r w:rsidR="00042EDF">
        <w:t>b</w:t>
      </w:r>
      <w:r w:rsidR="00042EDF">
        <w:rPr>
          <w:rFonts w:hint="eastAsia"/>
        </w:rPr>
        <w:t>时，“整数”二字表示的是“取等式右边的整数部分”。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2EA9B2D" w15:done="0"/>
  <w15:commentEx w15:paraId="21ED24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2EA9B2D" w16cid:durableId="22A6D0DD"/>
  <w16cid:commentId w16cid:paraId="21ED24EA" w16cid:durableId="22A6D0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630BE" w14:textId="77777777" w:rsidR="005F31BE" w:rsidRDefault="005F31BE">
      <w:r>
        <w:separator/>
      </w:r>
    </w:p>
  </w:endnote>
  <w:endnote w:type="continuationSeparator" w:id="0">
    <w:p w14:paraId="16BBC022" w14:textId="77777777" w:rsidR="005F31BE" w:rsidRDefault="005F3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AF6EE" w14:textId="77777777" w:rsidR="00574A47" w:rsidRPr="002C5E45" w:rsidRDefault="00574A47" w:rsidP="002C5E45">
    <w:pPr>
      <w:pStyle w:val="a7"/>
      <w:ind w:rightChars="-175" w:right="-368"/>
    </w:pPr>
    <w:r w:rsidRPr="00F23F0C">
      <w:rPr>
        <w:rFonts w:hint="eastAsia"/>
      </w:rPr>
      <w:t>如有任何问题</w:t>
    </w:r>
    <w:r w:rsidRPr="00F23F0C">
      <w:rPr>
        <w:rFonts w:hint="eastAsia"/>
      </w:rPr>
      <w:t xml:space="preserve">, </w:t>
    </w:r>
    <w:r w:rsidRPr="00F23F0C">
      <w:rPr>
        <w:rFonts w:hint="eastAsia"/>
      </w:rPr>
      <w:t>请及时联系知识产权管理办公室派驻各技术部门的专利负责人</w:t>
    </w:r>
    <w:r w:rsidRPr="00F23F0C">
      <w:rPr>
        <w:rFonts w:hint="eastAsia"/>
      </w:rPr>
      <w:t>/</w:t>
    </w:r>
    <w:r w:rsidRPr="00F23F0C">
      <w:rPr>
        <w:rFonts w:hint="eastAsia"/>
      </w:rPr>
      <w:t>接口人</w:t>
    </w:r>
    <w:r w:rsidRPr="00F23F0C">
      <w:rPr>
        <w:rFonts w:hint="eastAsia"/>
      </w:rPr>
      <w:t>(</w:t>
    </w:r>
    <w:r w:rsidRPr="00F23F0C">
      <w:rPr>
        <w:rFonts w:hint="eastAsia"/>
      </w:rPr>
      <w:t>办公地点：二期</w:t>
    </w:r>
    <w:proofErr w:type="gramStart"/>
    <w:r w:rsidRPr="00F23F0C">
      <w:rPr>
        <w:rFonts w:hint="eastAsia"/>
      </w:rPr>
      <w:t>高管楼</w:t>
    </w:r>
    <w:proofErr w:type="gramEnd"/>
    <w:r w:rsidRPr="00F23F0C">
      <w:rPr>
        <w:rFonts w:hint="eastAsia"/>
      </w:rPr>
      <w:t>413)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31BD2" w14:textId="77777777" w:rsidR="005F31BE" w:rsidRDefault="005F31BE">
      <w:r>
        <w:separator/>
      </w:r>
    </w:p>
  </w:footnote>
  <w:footnote w:type="continuationSeparator" w:id="0">
    <w:p w14:paraId="287CDD93" w14:textId="77777777" w:rsidR="005F31BE" w:rsidRDefault="005F3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8456B" w14:textId="6CFF9BCE" w:rsidR="00574A47" w:rsidRDefault="00574A47" w:rsidP="00674A5A">
    <w:pPr>
      <w:pBdr>
        <w:bottom w:val="single" w:sz="6" w:space="1" w:color="auto"/>
      </w:pBdr>
    </w:pPr>
    <w:r>
      <w:rPr>
        <w:b/>
        <w:noProof/>
      </w:rPr>
      <w:drawing>
        <wp:inline distT="0" distB="0" distL="0" distR="0" wp14:anchorId="467F9220" wp14:editId="2715AB58">
          <wp:extent cx="1171575" cy="228600"/>
          <wp:effectExtent l="19050" t="0" r="9525" b="0"/>
          <wp:docPr id="2" name="图片 3" descr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055B2105" wp14:editId="6553872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86955" cy="1230630"/>
              <wp:effectExtent l="0" t="2162175" r="0" b="2045970"/>
              <wp:wrapNone/>
              <wp:docPr id="1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386955" cy="123063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42761" w14:textId="77777777" w:rsidR="00574A47" w:rsidRDefault="00574A47" w:rsidP="00703DC7"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楷体_GB2312" w:eastAsia="楷体_GB2312"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5B2105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left:0;text-align:left;margin-left:0;margin-top:0;width:581.65pt;height:96.9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" o:allowincell="f" filled="f" stroked="f">
              <v:stroke joinstyle="round"/>
              <o:lock v:ext="edit" shapetype="t"/>
              <v:textbox style="mso-fit-shape-to-text:t">
                <w:txbxContent>
                  <w:p w14:paraId="7C242761" w14:textId="77777777" w:rsidR="00574A47" w:rsidRDefault="00574A47" w:rsidP="00703DC7"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ascii="楷体_GB2312" w:eastAsia="楷体_GB2312"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hint="eastAsia"/>
        <w:noProof/>
      </w:rPr>
      <w:t xml:space="preserve">                    </w:t>
    </w:r>
    <w:r>
      <w:rPr>
        <w:rFonts w:ascii="黑体" w:eastAsia="黑体" w:hint="eastAsia"/>
        <w:b/>
        <w:sz w:val="32"/>
        <w:szCs w:val="32"/>
      </w:rPr>
      <w:t xml:space="preserve">                       </w:t>
    </w:r>
    <w:r>
      <w:rPr>
        <w:lang w:val="zh-CN"/>
      </w:rPr>
      <w:t xml:space="preserve"> </w:t>
    </w:r>
    <w:r>
      <w:rPr>
        <w:rFonts w:hint="eastAsia"/>
        <w:lang w:val="zh-CN"/>
      </w:rPr>
      <w:t xml:space="preserve">          </w:t>
    </w:r>
    <w:r>
      <w:rPr>
        <w:rFonts w:hint="eastAsia"/>
        <w:lang w:val="zh-CN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272943">
      <w:rPr>
        <w:noProof/>
      </w:rPr>
      <w:t>8</w:t>
    </w:r>
    <w:r>
      <w:rPr>
        <w:noProof/>
      </w:rPr>
      <w:fldChar w:fldCharType="end"/>
    </w:r>
    <w:r>
      <w:rPr>
        <w:rFonts w:hint="eastAsia"/>
        <w:lang w:val="zh-CN"/>
      </w:rPr>
      <w:t>页</w:t>
    </w:r>
    <w:r>
      <w:rPr>
        <w:lang w:val="zh-CN"/>
      </w:rPr>
      <w:t>/</w:t>
    </w:r>
    <w:r>
      <w:rPr>
        <w:rFonts w:hint="eastAsia"/>
        <w:lang w:val="zh-CN"/>
      </w:rPr>
      <w:t>共</w:t>
    </w:r>
    <w:fldSimple w:instr=" NUMPAGES  ">
      <w:r w:rsidR="00272943">
        <w:rPr>
          <w:noProof/>
        </w:rPr>
        <w:t>8</w:t>
      </w:r>
    </w:fldSimple>
    <w:r>
      <w:rPr>
        <w:rFonts w:hint="eastAsia"/>
      </w:rPr>
      <w:t>页</w:t>
    </w:r>
  </w:p>
  <w:p w14:paraId="5BBBCFF8" w14:textId="77777777" w:rsidR="00574A47" w:rsidRPr="00674A5A" w:rsidRDefault="00574A47" w:rsidP="00674A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int="default"/>
      </w:rPr>
    </w:lvl>
  </w:abstractNum>
  <w:abstractNum w:abstractNumId="1" w15:restartNumberingAfterBreak="0">
    <w:nsid w:val="081E13D6"/>
    <w:multiLevelType w:val="hybridMultilevel"/>
    <w:tmpl w:val="5E984CF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C7D9D"/>
    <w:multiLevelType w:val="hybridMultilevel"/>
    <w:tmpl w:val="84A646D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31547C"/>
    <w:multiLevelType w:val="hybridMultilevel"/>
    <w:tmpl w:val="11F8DE4A"/>
    <w:lvl w:ilvl="0" w:tplc="BAC6F516">
      <w:start w:val="1"/>
      <w:numFmt w:val="decimal"/>
      <w:lvlText w:val="（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C9721D"/>
    <w:multiLevelType w:val="hybridMultilevel"/>
    <w:tmpl w:val="1C2E55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1761EF"/>
    <w:multiLevelType w:val="hybridMultilevel"/>
    <w:tmpl w:val="CBF28BB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F848D6"/>
    <w:multiLevelType w:val="hybridMultilevel"/>
    <w:tmpl w:val="3E8E20B8"/>
    <w:lvl w:ilvl="0" w:tplc="0A606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AC004D"/>
    <w:multiLevelType w:val="hybridMultilevel"/>
    <w:tmpl w:val="A540FF5E"/>
    <w:lvl w:ilvl="0" w:tplc="5358ED32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  <w:b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8" w15:restartNumberingAfterBreak="0">
    <w:nsid w:val="54EE7165"/>
    <w:multiLevelType w:val="hybridMultilevel"/>
    <w:tmpl w:val="B784ED54"/>
    <w:lvl w:ilvl="0" w:tplc="1C401038">
      <w:start w:val="1"/>
      <w:numFmt w:val="decimal"/>
      <w:lvlText w:val="%1、"/>
      <w:lvlJc w:val="left"/>
      <w:pPr>
        <w:ind w:left="36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0E0FF5"/>
    <w:multiLevelType w:val="hybridMultilevel"/>
    <w:tmpl w:val="9C08513A"/>
    <w:lvl w:ilvl="0" w:tplc="77BCEEA4">
      <w:start w:val="1"/>
      <w:numFmt w:val="decimal"/>
      <w:lvlText w:val="%1."/>
      <w:lvlJc w:val="left"/>
      <w:pPr>
        <w:ind w:left="9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7" w:hanging="420"/>
      </w:pPr>
    </w:lvl>
    <w:lvl w:ilvl="2" w:tplc="0409001B" w:tentative="1">
      <w:start w:val="1"/>
      <w:numFmt w:val="lowerRoman"/>
      <w:lvlText w:val="%3."/>
      <w:lvlJc w:val="right"/>
      <w:pPr>
        <w:ind w:left="1877" w:hanging="420"/>
      </w:pPr>
    </w:lvl>
    <w:lvl w:ilvl="3" w:tplc="0409000F" w:tentative="1">
      <w:start w:val="1"/>
      <w:numFmt w:val="decimal"/>
      <w:lvlText w:val="%4."/>
      <w:lvlJc w:val="left"/>
      <w:pPr>
        <w:ind w:left="2297" w:hanging="420"/>
      </w:pPr>
    </w:lvl>
    <w:lvl w:ilvl="4" w:tplc="04090019" w:tentative="1">
      <w:start w:val="1"/>
      <w:numFmt w:val="lowerLetter"/>
      <w:lvlText w:val="%5)"/>
      <w:lvlJc w:val="left"/>
      <w:pPr>
        <w:ind w:left="2717" w:hanging="420"/>
      </w:pPr>
    </w:lvl>
    <w:lvl w:ilvl="5" w:tplc="0409001B" w:tentative="1">
      <w:start w:val="1"/>
      <w:numFmt w:val="lowerRoman"/>
      <w:lvlText w:val="%6."/>
      <w:lvlJc w:val="right"/>
      <w:pPr>
        <w:ind w:left="3137" w:hanging="420"/>
      </w:pPr>
    </w:lvl>
    <w:lvl w:ilvl="6" w:tplc="0409000F" w:tentative="1">
      <w:start w:val="1"/>
      <w:numFmt w:val="decimal"/>
      <w:lvlText w:val="%7."/>
      <w:lvlJc w:val="left"/>
      <w:pPr>
        <w:ind w:left="3557" w:hanging="420"/>
      </w:pPr>
    </w:lvl>
    <w:lvl w:ilvl="7" w:tplc="04090019" w:tentative="1">
      <w:start w:val="1"/>
      <w:numFmt w:val="lowerLetter"/>
      <w:lvlText w:val="%8)"/>
      <w:lvlJc w:val="left"/>
      <w:pPr>
        <w:ind w:left="3977" w:hanging="420"/>
      </w:pPr>
    </w:lvl>
    <w:lvl w:ilvl="8" w:tplc="0409001B" w:tentative="1">
      <w:start w:val="1"/>
      <w:numFmt w:val="lowerRoman"/>
      <w:lvlText w:val="%9."/>
      <w:lvlJc w:val="right"/>
      <w:pPr>
        <w:ind w:left="4397" w:hanging="420"/>
      </w:pPr>
    </w:lvl>
  </w:abstractNum>
  <w:abstractNum w:abstractNumId="10" w15:restartNumberingAfterBreak="0">
    <w:nsid w:val="564303D7"/>
    <w:multiLevelType w:val="hybridMultilevel"/>
    <w:tmpl w:val="36CA490A"/>
    <w:lvl w:ilvl="0" w:tplc="FC6C74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1C7EE3"/>
    <w:multiLevelType w:val="hybridMultilevel"/>
    <w:tmpl w:val="AD18280A"/>
    <w:lvl w:ilvl="0" w:tplc="5AD2C3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1923CF"/>
    <w:multiLevelType w:val="hybridMultilevel"/>
    <w:tmpl w:val="492A64F6"/>
    <w:lvl w:ilvl="0" w:tplc="CDCA7E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5E62CC"/>
    <w:multiLevelType w:val="hybridMultilevel"/>
    <w:tmpl w:val="F0D25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8B7116A"/>
    <w:multiLevelType w:val="hybridMultilevel"/>
    <w:tmpl w:val="06485C8C"/>
    <w:lvl w:ilvl="0" w:tplc="75E8A61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9F0D84"/>
    <w:multiLevelType w:val="hybridMultilevel"/>
    <w:tmpl w:val="698C8CF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554453"/>
    <w:multiLevelType w:val="hybridMultilevel"/>
    <w:tmpl w:val="BB928606"/>
    <w:lvl w:ilvl="0" w:tplc="04B033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C841B7"/>
    <w:multiLevelType w:val="hybridMultilevel"/>
    <w:tmpl w:val="AC0E1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0E7F33"/>
    <w:multiLevelType w:val="hybridMultilevel"/>
    <w:tmpl w:val="308849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CF2678"/>
    <w:multiLevelType w:val="hybridMultilevel"/>
    <w:tmpl w:val="E8D4B94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4"/>
  </w:num>
  <w:num w:numId="5">
    <w:abstractNumId w:val="11"/>
  </w:num>
  <w:num w:numId="6">
    <w:abstractNumId w:val="10"/>
  </w:num>
  <w:num w:numId="7">
    <w:abstractNumId w:val="4"/>
  </w:num>
  <w:num w:numId="8">
    <w:abstractNumId w:val="18"/>
  </w:num>
  <w:num w:numId="9">
    <w:abstractNumId w:val="3"/>
  </w:num>
  <w:num w:numId="10">
    <w:abstractNumId w:val="13"/>
  </w:num>
  <w:num w:numId="11">
    <w:abstractNumId w:val="16"/>
  </w:num>
  <w:num w:numId="12">
    <w:abstractNumId w:val="12"/>
  </w:num>
  <w:num w:numId="13">
    <w:abstractNumId w:val="15"/>
  </w:num>
  <w:num w:numId="14">
    <w:abstractNumId w:val="5"/>
  </w:num>
  <w:num w:numId="15">
    <w:abstractNumId w:val="17"/>
  </w:num>
  <w:num w:numId="16">
    <w:abstractNumId w:val="1"/>
  </w:num>
  <w:num w:numId="17">
    <w:abstractNumId w:val="19"/>
  </w:num>
  <w:num w:numId="18">
    <w:abstractNumId w:val="2"/>
  </w:num>
  <w:num w:numId="19">
    <w:abstractNumId w:val="6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杨冬英">
    <w15:presenceInfo w15:providerId="AD" w15:userId="S-1-5-21-2529515005-4281348421-2718539795-162229"/>
  </w15:person>
  <w15:person w15:author="JX">
    <w15:presenceInfo w15:providerId="None" w15:userId="J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B7B"/>
    <w:rsid w:val="00000B44"/>
    <w:rsid w:val="00001C60"/>
    <w:rsid w:val="00002436"/>
    <w:rsid w:val="0000251B"/>
    <w:rsid w:val="0000268B"/>
    <w:rsid w:val="00003A3A"/>
    <w:rsid w:val="00003A54"/>
    <w:rsid w:val="000065DB"/>
    <w:rsid w:val="000123AF"/>
    <w:rsid w:val="00012DBA"/>
    <w:rsid w:val="00014768"/>
    <w:rsid w:val="000167A9"/>
    <w:rsid w:val="00016B8D"/>
    <w:rsid w:val="00016D5E"/>
    <w:rsid w:val="000174BC"/>
    <w:rsid w:val="00021720"/>
    <w:rsid w:val="00022500"/>
    <w:rsid w:val="00022D5F"/>
    <w:rsid w:val="00023D36"/>
    <w:rsid w:val="000244D7"/>
    <w:rsid w:val="00024543"/>
    <w:rsid w:val="0003251A"/>
    <w:rsid w:val="00032766"/>
    <w:rsid w:val="00032E32"/>
    <w:rsid w:val="00040672"/>
    <w:rsid w:val="000413C9"/>
    <w:rsid w:val="00041FBF"/>
    <w:rsid w:val="00041FDD"/>
    <w:rsid w:val="00042453"/>
    <w:rsid w:val="00042AE5"/>
    <w:rsid w:val="00042EDF"/>
    <w:rsid w:val="0004696D"/>
    <w:rsid w:val="00046C31"/>
    <w:rsid w:val="00047BB8"/>
    <w:rsid w:val="00047EF6"/>
    <w:rsid w:val="00050834"/>
    <w:rsid w:val="00051B4D"/>
    <w:rsid w:val="00054A78"/>
    <w:rsid w:val="00055660"/>
    <w:rsid w:val="000570E9"/>
    <w:rsid w:val="0005787A"/>
    <w:rsid w:val="00057CDA"/>
    <w:rsid w:val="00061FCB"/>
    <w:rsid w:val="00062515"/>
    <w:rsid w:val="000638F4"/>
    <w:rsid w:val="00063B4F"/>
    <w:rsid w:val="000647F0"/>
    <w:rsid w:val="000652B0"/>
    <w:rsid w:val="000660A5"/>
    <w:rsid w:val="00067A33"/>
    <w:rsid w:val="000733AE"/>
    <w:rsid w:val="000755C2"/>
    <w:rsid w:val="00077AF5"/>
    <w:rsid w:val="00080372"/>
    <w:rsid w:val="00080CBE"/>
    <w:rsid w:val="00081B6D"/>
    <w:rsid w:val="00082EB6"/>
    <w:rsid w:val="000833EC"/>
    <w:rsid w:val="00084EC2"/>
    <w:rsid w:val="00085CDA"/>
    <w:rsid w:val="000910B2"/>
    <w:rsid w:val="000934FE"/>
    <w:rsid w:val="00093BF4"/>
    <w:rsid w:val="000969F0"/>
    <w:rsid w:val="000A0036"/>
    <w:rsid w:val="000A0E2E"/>
    <w:rsid w:val="000A3E4B"/>
    <w:rsid w:val="000A429F"/>
    <w:rsid w:val="000A4531"/>
    <w:rsid w:val="000A46AB"/>
    <w:rsid w:val="000A4BEF"/>
    <w:rsid w:val="000A5F27"/>
    <w:rsid w:val="000B1B9C"/>
    <w:rsid w:val="000B308D"/>
    <w:rsid w:val="000B4B4F"/>
    <w:rsid w:val="000B623D"/>
    <w:rsid w:val="000B7859"/>
    <w:rsid w:val="000C2C7D"/>
    <w:rsid w:val="000C3A7A"/>
    <w:rsid w:val="000C3F63"/>
    <w:rsid w:val="000C4BBE"/>
    <w:rsid w:val="000C5473"/>
    <w:rsid w:val="000C6C9D"/>
    <w:rsid w:val="000D0914"/>
    <w:rsid w:val="000D281A"/>
    <w:rsid w:val="000D6982"/>
    <w:rsid w:val="000D7259"/>
    <w:rsid w:val="000D740F"/>
    <w:rsid w:val="000E1216"/>
    <w:rsid w:val="000E1591"/>
    <w:rsid w:val="000E1F9B"/>
    <w:rsid w:val="000E23DB"/>
    <w:rsid w:val="000E2C8A"/>
    <w:rsid w:val="000E3261"/>
    <w:rsid w:val="000E360D"/>
    <w:rsid w:val="000E5A4A"/>
    <w:rsid w:val="000E696F"/>
    <w:rsid w:val="000E78A7"/>
    <w:rsid w:val="000F0996"/>
    <w:rsid w:val="000F260E"/>
    <w:rsid w:val="000F2911"/>
    <w:rsid w:val="000F2EBC"/>
    <w:rsid w:val="000F2F52"/>
    <w:rsid w:val="000F2F70"/>
    <w:rsid w:val="000F2F77"/>
    <w:rsid w:val="000F341A"/>
    <w:rsid w:val="000F342A"/>
    <w:rsid w:val="000F5FDC"/>
    <w:rsid w:val="000F7F1D"/>
    <w:rsid w:val="001002F6"/>
    <w:rsid w:val="001036F9"/>
    <w:rsid w:val="00103F15"/>
    <w:rsid w:val="00104B02"/>
    <w:rsid w:val="00107E6C"/>
    <w:rsid w:val="00111520"/>
    <w:rsid w:val="00113DEC"/>
    <w:rsid w:val="00115728"/>
    <w:rsid w:val="00120055"/>
    <w:rsid w:val="00120C9F"/>
    <w:rsid w:val="00120CD4"/>
    <w:rsid w:val="00122964"/>
    <w:rsid w:val="0012312C"/>
    <w:rsid w:val="00125B5B"/>
    <w:rsid w:val="00130D7C"/>
    <w:rsid w:val="001358EA"/>
    <w:rsid w:val="001368E5"/>
    <w:rsid w:val="0014090D"/>
    <w:rsid w:val="00144297"/>
    <w:rsid w:val="00144444"/>
    <w:rsid w:val="0014495F"/>
    <w:rsid w:val="0014693E"/>
    <w:rsid w:val="00146A31"/>
    <w:rsid w:val="00150797"/>
    <w:rsid w:val="0015128A"/>
    <w:rsid w:val="00152C2F"/>
    <w:rsid w:val="00152CEA"/>
    <w:rsid w:val="00153609"/>
    <w:rsid w:val="00153F35"/>
    <w:rsid w:val="00154D48"/>
    <w:rsid w:val="0015500C"/>
    <w:rsid w:val="001561F1"/>
    <w:rsid w:val="001564F2"/>
    <w:rsid w:val="001576AA"/>
    <w:rsid w:val="00157940"/>
    <w:rsid w:val="00157BC6"/>
    <w:rsid w:val="00160220"/>
    <w:rsid w:val="00160DD4"/>
    <w:rsid w:val="00161DDB"/>
    <w:rsid w:val="00163F00"/>
    <w:rsid w:val="00164804"/>
    <w:rsid w:val="00165610"/>
    <w:rsid w:val="00166D50"/>
    <w:rsid w:val="00170685"/>
    <w:rsid w:val="00170CCF"/>
    <w:rsid w:val="00170D47"/>
    <w:rsid w:val="00171167"/>
    <w:rsid w:val="00171E5B"/>
    <w:rsid w:val="00174A91"/>
    <w:rsid w:val="00176E87"/>
    <w:rsid w:val="00176F96"/>
    <w:rsid w:val="0018086A"/>
    <w:rsid w:val="001808EA"/>
    <w:rsid w:val="00181212"/>
    <w:rsid w:val="00181ED4"/>
    <w:rsid w:val="001820FD"/>
    <w:rsid w:val="00183F7A"/>
    <w:rsid w:val="001851BC"/>
    <w:rsid w:val="001854B6"/>
    <w:rsid w:val="00185991"/>
    <w:rsid w:val="0018778A"/>
    <w:rsid w:val="0019106B"/>
    <w:rsid w:val="001922E0"/>
    <w:rsid w:val="0019356A"/>
    <w:rsid w:val="001936E5"/>
    <w:rsid w:val="00193934"/>
    <w:rsid w:val="0019506C"/>
    <w:rsid w:val="00196537"/>
    <w:rsid w:val="00197413"/>
    <w:rsid w:val="001A26A9"/>
    <w:rsid w:val="001A2E31"/>
    <w:rsid w:val="001A3512"/>
    <w:rsid w:val="001A5C10"/>
    <w:rsid w:val="001A68DE"/>
    <w:rsid w:val="001B00D3"/>
    <w:rsid w:val="001B17AF"/>
    <w:rsid w:val="001B5158"/>
    <w:rsid w:val="001B582F"/>
    <w:rsid w:val="001B66FF"/>
    <w:rsid w:val="001B73C5"/>
    <w:rsid w:val="001C2F12"/>
    <w:rsid w:val="001C370E"/>
    <w:rsid w:val="001C3E1F"/>
    <w:rsid w:val="001C440A"/>
    <w:rsid w:val="001C607D"/>
    <w:rsid w:val="001C780A"/>
    <w:rsid w:val="001D12C7"/>
    <w:rsid w:val="001D4FD8"/>
    <w:rsid w:val="001D6C0F"/>
    <w:rsid w:val="001D6FDA"/>
    <w:rsid w:val="001D7E46"/>
    <w:rsid w:val="001E1B13"/>
    <w:rsid w:val="001E2313"/>
    <w:rsid w:val="001E31CF"/>
    <w:rsid w:val="001E32AC"/>
    <w:rsid w:val="001E4805"/>
    <w:rsid w:val="001E4C25"/>
    <w:rsid w:val="001E5241"/>
    <w:rsid w:val="001E69F5"/>
    <w:rsid w:val="001E76B6"/>
    <w:rsid w:val="001F1DBF"/>
    <w:rsid w:val="001F2EA3"/>
    <w:rsid w:val="001F3016"/>
    <w:rsid w:val="001F4275"/>
    <w:rsid w:val="001F70B6"/>
    <w:rsid w:val="001F71C1"/>
    <w:rsid w:val="0020129B"/>
    <w:rsid w:val="002025AC"/>
    <w:rsid w:val="00202BB9"/>
    <w:rsid w:val="00204BF1"/>
    <w:rsid w:val="00205CBE"/>
    <w:rsid w:val="00207B9F"/>
    <w:rsid w:val="002127B5"/>
    <w:rsid w:val="00212B9C"/>
    <w:rsid w:val="00213B82"/>
    <w:rsid w:val="00213E00"/>
    <w:rsid w:val="00214DAE"/>
    <w:rsid w:val="002157A2"/>
    <w:rsid w:val="002168CB"/>
    <w:rsid w:val="00220DF9"/>
    <w:rsid w:val="00230B05"/>
    <w:rsid w:val="00231811"/>
    <w:rsid w:val="002318B6"/>
    <w:rsid w:val="002330B3"/>
    <w:rsid w:val="00233227"/>
    <w:rsid w:val="00233269"/>
    <w:rsid w:val="002338D5"/>
    <w:rsid w:val="00234B30"/>
    <w:rsid w:val="002409B6"/>
    <w:rsid w:val="0024349D"/>
    <w:rsid w:val="0024754D"/>
    <w:rsid w:val="00250FB9"/>
    <w:rsid w:val="002516F5"/>
    <w:rsid w:val="00251B29"/>
    <w:rsid w:val="002533BE"/>
    <w:rsid w:val="002555F8"/>
    <w:rsid w:val="00256994"/>
    <w:rsid w:val="002620AE"/>
    <w:rsid w:val="00264EEA"/>
    <w:rsid w:val="00265D4D"/>
    <w:rsid w:val="002716DE"/>
    <w:rsid w:val="00272248"/>
    <w:rsid w:val="00272943"/>
    <w:rsid w:val="002731F1"/>
    <w:rsid w:val="002742E5"/>
    <w:rsid w:val="002759F5"/>
    <w:rsid w:val="002769FC"/>
    <w:rsid w:val="002777EF"/>
    <w:rsid w:val="00280E9C"/>
    <w:rsid w:val="00287281"/>
    <w:rsid w:val="00290B4C"/>
    <w:rsid w:val="00291646"/>
    <w:rsid w:val="00292266"/>
    <w:rsid w:val="002951D5"/>
    <w:rsid w:val="00296E51"/>
    <w:rsid w:val="00297EF2"/>
    <w:rsid w:val="002A0015"/>
    <w:rsid w:val="002A0139"/>
    <w:rsid w:val="002A05F0"/>
    <w:rsid w:val="002A1937"/>
    <w:rsid w:val="002A2782"/>
    <w:rsid w:val="002A2FBD"/>
    <w:rsid w:val="002A7D7A"/>
    <w:rsid w:val="002B089B"/>
    <w:rsid w:val="002B2498"/>
    <w:rsid w:val="002B54F7"/>
    <w:rsid w:val="002C0FE9"/>
    <w:rsid w:val="002C5260"/>
    <w:rsid w:val="002C5E45"/>
    <w:rsid w:val="002D10C1"/>
    <w:rsid w:val="002D362A"/>
    <w:rsid w:val="002D43E4"/>
    <w:rsid w:val="002D5574"/>
    <w:rsid w:val="002D58A6"/>
    <w:rsid w:val="002E06D4"/>
    <w:rsid w:val="002E0C7E"/>
    <w:rsid w:val="002E13CE"/>
    <w:rsid w:val="002E1F00"/>
    <w:rsid w:val="002E42FD"/>
    <w:rsid w:val="002E5654"/>
    <w:rsid w:val="002E7601"/>
    <w:rsid w:val="002F2FA7"/>
    <w:rsid w:val="002F626D"/>
    <w:rsid w:val="002F678F"/>
    <w:rsid w:val="002F6BAC"/>
    <w:rsid w:val="002F71A8"/>
    <w:rsid w:val="002F7866"/>
    <w:rsid w:val="00300DEE"/>
    <w:rsid w:val="00300EE9"/>
    <w:rsid w:val="003013CD"/>
    <w:rsid w:val="0030365B"/>
    <w:rsid w:val="003063B6"/>
    <w:rsid w:val="00311BB1"/>
    <w:rsid w:val="0031200E"/>
    <w:rsid w:val="00314D87"/>
    <w:rsid w:val="00315868"/>
    <w:rsid w:val="00315ABF"/>
    <w:rsid w:val="0032160E"/>
    <w:rsid w:val="00322BA6"/>
    <w:rsid w:val="00323175"/>
    <w:rsid w:val="00326045"/>
    <w:rsid w:val="003262DF"/>
    <w:rsid w:val="003279A1"/>
    <w:rsid w:val="00327EBA"/>
    <w:rsid w:val="003310EC"/>
    <w:rsid w:val="003322B1"/>
    <w:rsid w:val="003364FF"/>
    <w:rsid w:val="00336B83"/>
    <w:rsid w:val="00337B90"/>
    <w:rsid w:val="003405A7"/>
    <w:rsid w:val="00340AFB"/>
    <w:rsid w:val="00345197"/>
    <w:rsid w:val="00345879"/>
    <w:rsid w:val="003508C5"/>
    <w:rsid w:val="003516CF"/>
    <w:rsid w:val="00353674"/>
    <w:rsid w:val="003536E8"/>
    <w:rsid w:val="003544F5"/>
    <w:rsid w:val="003553C4"/>
    <w:rsid w:val="00356271"/>
    <w:rsid w:val="003600DF"/>
    <w:rsid w:val="00361064"/>
    <w:rsid w:val="00362A23"/>
    <w:rsid w:val="00364203"/>
    <w:rsid w:val="00364DA5"/>
    <w:rsid w:val="00366AE8"/>
    <w:rsid w:val="0036731C"/>
    <w:rsid w:val="00370646"/>
    <w:rsid w:val="00370E0B"/>
    <w:rsid w:val="003730CF"/>
    <w:rsid w:val="00376609"/>
    <w:rsid w:val="003772A3"/>
    <w:rsid w:val="00380040"/>
    <w:rsid w:val="003841E5"/>
    <w:rsid w:val="00385AE5"/>
    <w:rsid w:val="0038706D"/>
    <w:rsid w:val="003902D6"/>
    <w:rsid w:val="003904BD"/>
    <w:rsid w:val="003955C9"/>
    <w:rsid w:val="003A1C3B"/>
    <w:rsid w:val="003A1DD8"/>
    <w:rsid w:val="003A3E36"/>
    <w:rsid w:val="003A4AC5"/>
    <w:rsid w:val="003A67BA"/>
    <w:rsid w:val="003B1F89"/>
    <w:rsid w:val="003B22F4"/>
    <w:rsid w:val="003B5239"/>
    <w:rsid w:val="003B5896"/>
    <w:rsid w:val="003B594B"/>
    <w:rsid w:val="003B6304"/>
    <w:rsid w:val="003B6F62"/>
    <w:rsid w:val="003C0358"/>
    <w:rsid w:val="003C103F"/>
    <w:rsid w:val="003C51AC"/>
    <w:rsid w:val="003C7547"/>
    <w:rsid w:val="003D0B04"/>
    <w:rsid w:val="003D4E9A"/>
    <w:rsid w:val="003D51FE"/>
    <w:rsid w:val="003D7C59"/>
    <w:rsid w:val="003E1538"/>
    <w:rsid w:val="003E17B1"/>
    <w:rsid w:val="003E2678"/>
    <w:rsid w:val="003E27BD"/>
    <w:rsid w:val="003E4BC3"/>
    <w:rsid w:val="003E5460"/>
    <w:rsid w:val="003F17C2"/>
    <w:rsid w:val="003F2BF6"/>
    <w:rsid w:val="003F3F63"/>
    <w:rsid w:val="003F4189"/>
    <w:rsid w:val="004016BD"/>
    <w:rsid w:val="004021EA"/>
    <w:rsid w:val="004052DE"/>
    <w:rsid w:val="004057F9"/>
    <w:rsid w:val="004070C6"/>
    <w:rsid w:val="0040714C"/>
    <w:rsid w:val="00410283"/>
    <w:rsid w:val="00410742"/>
    <w:rsid w:val="00413A4D"/>
    <w:rsid w:val="0041778D"/>
    <w:rsid w:val="00417820"/>
    <w:rsid w:val="004202FD"/>
    <w:rsid w:val="00422AC4"/>
    <w:rsid w:val="00423917"/>
    <w:rsid w:val="0042534E"/>
    <w:rsid w:val="004253FC"/>
    <w:rsid w:val="00426F67"/>
    <w:rsid w:val="00427155"/>
    <w:rsid w:val="004277B1"/>
    <w:rsid w:val="00427A9B"/>
    <w:rsid w:val="0043013C"/>
    <w:rsid w:val="00430F1D"/>
    <w:rsid w:val="00432A87"/>
    <w:rsid w:val="00433143"/>
    <w:rsid w:val="00433E3B"/>
    <w:rsid w:val="004342EE"/>
    <w:rsid w:val="0043577A"/>
    <w:rsid w:val="00437239"/>
    <w:rsid w:val="00442D75"/>
    <w:rsid w:val="004433F9"/>
    <w:rsid w:val="004447BD"/>
    <w:rsid w:val="00445733"/>
    <w:rsid w:val="00445883"/>
    <w:rsid w:val="0044672D"/>
    <w:rsid w:val="00446F4C"/>
    <w:rsid w:val="00451C3C"/>
    <w:rsid w:val="00454782"/>
    <w:rsid w:val="00455450"/>
    <w:rsid w:val="0046210C"/>
    <w:rsid w:val="004642EF"/>
    <w:rsid w:val="00464B54"/>
    <w:rsid w:val="004655A8"/>
    <w:rsid w:val="0046745B"/>
    <w:rsid w:val="004720E5"/>
    <w:rsid w:val="00473A57"/>
    <w:rsid w:val="004747DE"/>
    <w:rsid w:val="004751E1"/>
    <w:rsid w:val="00475D01"/>
    <w:rsid w:val="00475EAC"/>
    <w:rsid w:val="004762A8"/>
    <w:rsid w:val="00476572"/>
    <w:rsid w:val="004770CF"/>
    <w:rsid w:val="00477404"/>
    <w:rsid w:val="00477FE2"/>
    <w:rsid w:val="004800AA"/>
    <w:rsid w:val="00480281"/>
    <w:rsid w:val="00484FD2"/>
    <w:rsid w:val="00485008"/>
    <w:rsid w:val="00485B5D"/>
    <w:rsid w:val="00486330"/>
    <w:rsid w:val="00487263"/>
    <w:rsid w:val="004875EE"/>
    <w:rsid w:val="004936A0"/>
    <w:rsid w:val="00496531"/>
    <w:rsid w:val="00497054"/>
    <w:rsid w:val="004A0337"/>
    <w:rsid w:val="004A1977"/>
    <w:rsid w:val="004A2327"/>
    <w:rsid w:val="004A466C"/>
    <w:rsid w:val="004A4C1F"/>
    <w:rsid w:val="004A77A5"/>
    <w:rsid w:val="004B0165"/>
    <w:rsid w:val="004B0B31"/>
    <w:rsid w:val="004B1450"/>
    <w:rsid w:val="004B1BC0"/>
    <w:rsid w:val="004B21E6"/>
    <w:rsid w:val="004B3859"/>
    <w:rsid w:val="004B5BEA"/>
    <w:rsid w:val="004B5C0C"/>
    <w:rsid w:val="004B5C80"/>
    <w:rsid w:val="004B60CE"/>
    <w:rsid w:val="004C2A2F"/>
    <w:rsid w:val="004C316C"/>
    <w:rsid w:val="004C5748"/>
    <w:rsid w:val="004C612D"/>
    <w:rsid w:val="004C6969"/>
    <w:rsid w:val="004C7E7C"/>
    <w:rsid w:val="004D02F5"/>
    <w:rsid w:val="004D2E39"/>
    <w:rsid w:val="004D3313"/>
    <w:rsid w:val="004D61B8"/>
    <w:rsid w:val="004D6760"/>
    <w:rsid w:val="004D7064"/>
    <w:rsid w:val="004E1053"/>
    <w:rsid w:val="004E14A5"/>
    <w:rsid w:val="004E435F"/>
    <w:rsid w:val="004E50D5"/>
    <w:rsid w:val="004E66F5"/>
    <w:rsid w:val="004E6E6C"/>
    <w:rsid w:val="004F1C37"/>
    <w:rsid w:val="004F33C7"/>
    <w:rsid w:val="004F4B1E"/>
    <w:rsid w:val="004F63D8"/>
    <w:rsid w:val="004F7A9A"/>
    <w:rsid w:val="0050052A"/>
    <w:rsid w:val="00500885"/>
    <w:rsid w:val="00502679"/>
    <w:rsid w:val="00503375"/>
    <w:rsid w:val="00503680"/>
    <w:rsid w:val="0050410D"/>
    <w:rsid w:val="005042DD"/>
    <w:rsid w:val="00504570"/>
    <w:rsid w:val="00505757"/>
    <w:rsid w:val="005059FB"/>
    <w:rsid w:val="00511C5B"/>
    <w:rsid w:val="005124D4"/>
    <w:rsid w:val="00515FAD"/>
    <w:rsid w:val="005230D1"/>
    <w:rsid w:val="005248BA"/>
    <w:rsid w:val="005254F3"/>
    <w:rsid w:val="00527A54"/>
    <w:rsid w:val="0053199B"/>
    <w:rsid w:val="00532BE6"/>
    <w:rsid w:val="00532C63"/>
    <w:rsid w:val="005335C6"/>
    <w:rsid w:val="005342C2"/>
    <w:rsid w:val="00534A60"/>
    <w:rsid w:val="00534FB4"/>
    <w:rsid w:val="00535B7E"/>
    <w:rsid w:val="005364CD"/>
    <w:rsid w:val="00536765"/>
    <w:rsid w:val="00536F63"/>
    <w:rsid w:val="00537034"/>
    <w:rsid w:val="00541154"/>
    <w:rsid w:val="005418B1"/>
    <w:rsid w:val="005419DD"/>
    <w:rsid w:val="00542930"/>
    <w:rsid w:val="005445B6"/>
    <w:rsid w:val="00544B52"/>
    <w:rsid w:val="00544E7A"/>
    <w:rsid w:val="005478BC"/>
    <w:rsid w:val="00547F32"/>
    <w:rsid w:val="00551DEE"/>
    <w:rsid w:val="0055204A"/>
    <w:rsid w:val="00554838"/>
    <w:rsid w:val="005555E8"/>
    <w:rsid w:val="00555D8D"/>
    <w:rsid w:val="00556254"/>
    <w:rsid w:val="00557275"/>
    <w:rsid w:val="00557BDA"/>
    <w:rsid w:val="005615B3"/>
    <w:rsid w:val="00561D9C"/>
    <w:rsid w:val="00563A40"/>
    <w:rsid w:val="00563C1B"/>
    <w:rsid w:val="00564F98"/>
    <w:rsid w:val="005650A8"/>
    <w:rsid w:val="005657E1"/>
    <w:rsid w:val="0057141C"/>
    <w:rsid w:val="00572D2A"/>
    <w:rsid w:val="005730BF"/>
    <w:rsid w:val="00573F8C"/>
    <w:rsid w:val="00574A47"/>
    <w:rsid w:val="00575BBF"/>
    <w:rsid w:val="005766DC"/>
    <w:rsid w:val="005767F1"/>
    <w:rsid w:val="00576AD8"/>
    <w:rsid w:val="00582655"/>
    <w:rsid w:val="00583C3B"/>
    <w:rsid w:val="0058421A"/>
    <w:rsid w:val="0058685A"/>
    <w:rsid w:val="005873B0"/>
    <w:rsid w:val="00587687"/>
    <w:rsid w:val="005938D2"/>
    <w:rsid w:val="00594FA1"/>
    <w:rsid w:val="00596A66"/>
    <w:rsid w:val="00597089"/>
    <w:rsid w:val="0059723C"/>
    <w:rsid w:val="005A18E0"/>
    <w:rsid w:val="005A2964"/>
    <w:rsid w:val="005A4E40"/>
    <w:rsid w:val="005A598F"/>
    <w:rsid w:val="005A6619"/>
    <w:rsid w:val="005A74E7"/>
    <w:rsid w:val="005A7D34"/>
    <w:rsid w:val="005B15DE"/>
    <w:rsid w:val="005B17D6"/>
    <w:rsid w:val="005B4DD5"/>
    <w:rsid w:val="005B61CC"/>
    <w:rsid w:val="005B7BC5"/>
    <w:rsid w:val="005B7C87"/>
    <w:rsid w:val="005C0D8F"/>
    <w:rsid w:val="005C3AE9"/>
    <w:rsid w:val="005C3F40"/>
    <w:rsid w:val="005C4911"/>
    <w:rsid w:val="005C534E"/>
    <w:rsid w:val="005C686F"/>
    <w:rsid w:val="005C71DC"/>
    <w:rsid w:val="005C7629"/>
    <w:rsid w:val="005D22ED"/>
    <w:rsid w:val="005D24E4"/>
    <w:rsid w:val="005D2F2F"/>
    <w:rsid w:val="005D5DC9"/>
    <w:rsid w:val="005D6E2D"/>
    <w:rsid w:val="005D7BD4"/>
    <w:rsid w:val="005E00A5"/>
    <w:rsid w:val="005E07D2"/>
    <w:rsid w:val="005E198E"/>
    <w:rsid w:val="005E4C12"/>
    <w:rsid w:val="005E6855"/>
    <w:rsid w:val="005E6D0F"/>
    <w:rsid w:val="005E7732"/>
    <w:rsid w:val="005F1EBE"/>
    <w:rsid w:val="005F30F0"/>
    <w:rsid w:val="005F31BE"/>
    <w:rsid w:val="005F3426"/>
    <w:rsid w:val="005F60E1"/>
    <w:rsid w:val="005F758C"/>
    <w:rsid w:val="005F7D8A"/>
    <w:rsid w:val="006000B4"/>
    <w:rsid w:val="006000C3"/>
    <w:rsid w:val="0060067A"/>
    <w:rsid w:val="0060162F"/>
    <w:rsid w:val="0060193F"/>
    <w:rsid w:val="006019F2"/>
    <w:rsid w:val="006022F5"/>
    <w:rsid w:val="00602EB4"/>
    <w:rsid w:val="00603112"/>
    <w:rsid w:val="00604184"/>
    <w:rsid w:val="0060534E"/>
    <w:rsid w:val="00605B37"/>
    <w:rsid w:val="00605DEA"/>
    <w:rsid w:val="006066B6"/>
    <w:rsid w:val="00610209"/>
    <w:rsid w:val="006111B0"/>
    <w:rsid w:val="006136FE"/>
    <w:rsid w:val="00614F7E"/>
    <w:rsid w:val="006150CE"/>
    <w:rsid w:val="00615DFF"/>
    <w:rsid w:val="00615E25"/>
    <w:rsid w:val="00617A43"/>
    <w:rsid w:val="00617C00"/>
    <w:rsid w:val="006209BC"/>
    <w:rsid w:val="00620A18"/>
    <w:rsid w:val="00621A8F"/>
    <w:rsid w:val="0062369B"/>
    <w:rsid w:val="00624FD3"/>
    <w:rsid w:val="00630181"/>
    <w:rsid w:val="00631A6B"/>
    <w:rsid w:val="00631F75"/>
    <w:rsid w:val="0063585C"/>
    <w:rsid w:val="0063670B"/>
    <w:rsid w:val="00636BBB"/>
    <w:rsid w:val="00637DA0"/>
    <w:rsid w:val="00640BD5"/>
    <w:rsid w:val="00640F7A"/>
    <w:rsid w:val="0064224D"/>
    <w:rsid w:val="00645438"/>
    <w:rsid w:val="00650429"/>
    <w:rsid w:val="00652594"/>
    <w:rsid w:val="00655E86"/>
    <w:rsid w:val="0065653F"/>
    <w:rsid w:val="00660ACF"/>
    <w:rsid w:val="00660F2D"/>
    <w:rsid w:val="00663065"/>
    <w:rsid w:val="00663361"/>
    <w:rsid w:val="0066367F"/>
    <w:rsid w:val="00666F00"/>
    <w:rsid w:val="00667724"/>
    <w:rsid w:val="00670E96"/>
    <w:rsid w:val="006723F6"/>
    <w:rsid w:val="00674A5A"/>
    <w:rsid w:val="00674E06"/>
    <w:rsid w:val="00675DAD"/>
    <w:rsid w:val="00680B95"/>
    <w:rsid w:val="006825A2"/>
    <w:rsid w:val="00683F33"/>
    <w:rsid w:val="006863A1"/>
    <w:rsid w:val="00686840"/>
    <w:rsid w:val="00690606"/>
    <w:rsid w:val="006914CB"/>
    <w:rsid w:val="00691784"/>
    <w:rsid w:val="00692823"/>
    <w:rsid w:val="00695264"/>
    <w:rsid w:val="00695285"/>
    <w:rsid w:val="006970C6"/>
    <w:rsid w:val="006A0082"/>
    <w:rsid w:val="006A3016"/>
    <w:rsid w:val="006A3064"/>
    <w:rsid w:val="006A3137"/>
    <w:rsid w:val="006A4865"/>
    <w:rsid w:val="006B120A"/>
    <w:rsid w:val="006B2976"/>
    <w:rsid w:val="006B29CA"/>
    <w:rsid w:val="006C1889"/>
    <w:rsid w:val="006C198B"/>
    <w:rsid w:val="006C3497"/>
    <w:rsid w:val="006C373C"/>
    <w:rsid w:val="006C5E49"/>
    <w:rsid w:val="006C6DCC"/>
    <w:rsid w:val="006D013E"/>
    <w:rsid w:val="006D0F84"/>
    <w:rsid w:val="006D1E83"/>
    <w:rsid w:val="006D1F49"/>
    <w:rsid w:val="006D247C"/>
    <w:rsid w:val="006D3533"/>
    <w:rsid w:val="006D41FA"/>
    <w:rsid w:val="006D441B"/>
    <w:rsid w:val="006D4498"/>
    <w:rsid w:val="006D5BC0"/>
    <w:rsid w:val="006E04EF"/>
    <w:rsid w:val="006E0F65"/>
    <w:rsid w:val="006E1856"/>
    <w:rsid w:val="006E2664"/>
    <w:rsid w:val="006E3F05"/>
    <w:rsid w:val="006E40BC"/>
    <w:rsid w:val="006E4B98"/>
    <w:rsid w:val="006E51C7"/>
    <w:rsid w:val="006E6D31"/>
    <w:rsid w:val="006E6DD0"/>
    <w:rsid w:val="006E7368"/>
    <w:rsid w:val="006F0067"/>
    <w:rsid w:val="006F05BD"/>
    <w:rsid w:val="006F0E71"/>
    <w:rsid w:val="006F6962"/>
    <w:rsid w:val="006F6B58"/>
    <w:rsid w:val="0070021C"/>
    <w:rsid w:val="00700AB3"/>
    <w:rsid w:val="00701F9C"/>
    <w:rsid w:val="00703DC7"/>
    <w:rsid w:val="00706184"/>
    <w:rsid w:val="0071228C"/>
    <w:rsid w:val="00714D5C"/>
    <w:rsid w:val="00716C26"/>
    <w:rsid w:val="0072323E"/>
    <w:rsid w:val="007241D5"/>
    <w:rsid w:val="00724461"/>
    <w:rsid w:val="00725242"/>
    <w:rsid w:val="007268E0"/>
    <w:rsid w:val="007277F3"/>
    <w:rsid w:val="00727B0D"/>
    <w:rsid w:val="00730FA4"/>
    <w:rsid w:val="00731AF9"/>
    <w:rsid w:val="00733356"/>
    <w:rsid w:val="00733A3E"/>
    <w:rsid w:val="007344BF"/>
    <w:rsid w:val="0073492B"/>
    <w:rsid w:val="00734A43"/>
    <w:rsid w:val="00735856"/>
    <w:rsid w:val="00735CF1"/>
    <w:rsid w:val="0073769D"/>
    <w:rsid w:val="007443C1"/>
    <w:rsid w:val="007478E9"/>
    <w:rsid w:val="007501EC"/>
    <w:rsid w:val="007502E9"/>
    <w:rsid w:val="007519C7"/>
    <w:rsid w:val="00751EBA"/>
    <w:rsid w:val="00753896"/>
    <w:rsid w:val="007539A2"/>
    <w:rsid w:val="00756A76"/>
    <w:rsid w:val="00756F43"/>
    <w:rsid w:val="0076069A"/>
    <w:rsid w:val="00760D36"/>
    <w:rsid w:val="00760ED4"/>
    <w:rsid w:val="00762A4F"/>
    <w:rsid w:val="00763FEC"/>
    <w:rsid w:val="00764079"/>
    <w:rsid w:val="00772DB7"/>
    <w:rsid w:val="00773325"/>
    <w:rsid w:val="00776085"/>
    <w:rsid w:val="007762E6"/>
    <w:rsid w:val="00776C6D"/>
    <w:rsid w:val="0078056C"/>
    <w:rsid w:val="00781EAD"/>
    <w:rsid w:val="007848C1"/>
    <w:rsid w:val="007856FE"/>
    <w:rsid w:val="00786389"/>
    <w:rsid w:val="007864CE"/>
    <w:rsid w:val="00787AF9"/>
    <w:rsid w:val="00793B3E"/>
    <w:rsid w:val="00793B4C"/>
    <w:rsid w:val="00793BBE"/>
    <w:rsid w:val="007A380E"/>
    <w:rsid w:val="007A41C2"/>
    <w:rsid w:val="007A7252"/>
    <w:rsid w:val="007B0C3F"/>
    <w:rsid w:val="007B105E"/>
    <w:rsid w:val="007B1B86"/>
    <w:rsid w:val="007B420A"/>
    <w:rsid w:val="007B5EBC"/>
    <w:rsid w:val="007B7091"/>
    <w:rsid w:val="007C0C8B"/>
    <w:rsid w:val="007C177D"/>
    <w:rsid w:val="007C291B"/>
    <w:rsid w:val="007C541A"/>
    <w:rsid w:val="007C6853"/>
    <w:rsid w:val="007D0E44"/>
    <w:rsid w:val="007D1468"/>
    <w:rsid w:val="007D255A"/>
    <w:rsid w:val="007D64D5"/>
    <w:rsid w:val="007D7244"/>
    <w:rsid w:val="007E0C9D"/>
    <w:rsid w:val="007E446E"/>
    <w:rsid w:val="007E5AAA"/>
    <w:rsid w:val="007E7E25"/>
    <w:rsid w:val="007E7F27"/>
    <w:rsid w:val="007F0F2C"/>
    <w:rsid w:val="0080033A"/>
    <w:rsid w:val="00800695"/>
    <w:rsid w:val="00800DDB"/>
    <w:rsid w:val="00801069"/>
    <w:rsid w:val="00801EB0"/>
    <w:rsid w:val="0080317D"/>
    <w:rsid w:val="008042D7"/>
    <w:rsid w:val="00804B87"/>
    <w:rsid w:val="00807D2A"/>
    <w:rsid w:val="008102E0"/>
    <w:rsid w:val="00814AA4"/>
    <w:rsid w:val="008157C4"/>
    <w:rsid w:val="0081690A"/>
    <w:rsid w:val="00817071"/>
    <w:rsid w:val="00822D6A"/>
    <w:rsid w:val="00823F78"/>
    <w:rsid w:val="008242F8"/>
    <w:rsid w:val="00825908"/>
    <w:rsid w:val="00826AF5"/>
    <w:rsid w:val="008275D4"/>
    <w:rsid w:val="00831DBC"/>
    <w:rsid w:val="00833035"/>
    <w:rsid w:val="00837900"/>
    <w:rsid w:val="00840129"/>
    <w:rsid w:val="00843A72"/>
    <w:rsid w:val="008441A9"/>
    <w:rsid w:val="008450B3"/>
    <w:rsid w:val="00845F86"/>
    <w:rsid w:val="00846CDE"/>
    <w:rsid w:val="00847D81"/>
    <w:rsid w:val="008501BF"/>
    <w:rsid w:val="00850A6E"/>
    <w:rsid w:val="008510E8"/>
    <w:rsid w:val="0085278F"/>
    <w:rsid w:val="008539C2"/>
    <w:rsid w:val="00853F1B"/>
    <w:rsid w:val="008547BD"/>
    <w:rsid w:val="00854FE5"/>
    <w:rsid w:val="00855195"/>
    <w:rsid w:val="008551D5"/>
    <w:rsid w:val="00855C3E"/>
    <w:rsid w:val="00856E51"/>
    <w:rsid w:val="00857DD6"/>
    <w:rsid w:val="00860829"/>
    <w:rsid w:val="00863BDA"/>
    <w:rsid w:val="00866B2F"/>
    <w:rsid w:val="00866CE6"/>
    <w:rsid w:val="008675D7"/>
    <w:rsid w:val="00867CAF"/>
    <w:rsid w:val="00872B14"/>
    <w:rsid w:val="008736C6"/>
    <w:rsid w:val="008770BC"/>
    <w:rsid w:val="00877644"/>
    <w:rsid w:val="00877675"/>
    <w:rsid w:val="00881B56"/>
    <w:rsid w:val="00882500"/>
    <w:rsid w:val="00882E8E"/>
    <w:rsid w:val="0088382D"/>
    <w:rsid w:val="008865AD"/>
    <w:rsid w:val="00886DEC"/>
    <w:rsid w:val="00887B95"/>
    <w:rsid w:val="0089060E"/>
    <w:rsid w:val="008926A1"/>
    <w:rsid w:val="00895FB4"/>
    <w:rsid w:val="008965D7"/>
    <w:rsid w:val="008A0852"/>
    <w:rsid w:val="008A30DA"/>
    <w:rsid w:val="008A443E"/>
    <w:rsid w:val="008A5EE1"/>
    <w:rsid w:val="008A6900"/>
    <w:rsid w:val="008B00BB"/>
    <w:rsid w:val="008B116E"/>
    <w:rsid w:val="008B167A"/>
    <w:rsid w:val="008B3473"/>
    <w:rsid w:val="008B4074"/>
    <w:rsid w:val="008B4F57"/>
    <w:rsid w:val="008B637A"/>
    <w:rsid w:val="008C0E30"/>
    <w:rsid w:val="008C520C"/>
    <w:rsid w:val="008C6119"/>
    <w:rsid w:val="008D1940"/>
    <w:rsid w:val="008D1D54"/>
    <w:rsid w:val="008D2B9D"/>
    <w:rsid w:val="008D303D"/>
    <w:rsid w:val="008D6A00"/>
    <w:rsid w:val="008D6D09"/>
    <w:rsid w:val="008E1645"/>
    <w:rsid w:val="008E5DCC"/>
    <w:rsid w:val="008E5EA8"/>
    <w:rsid w:val="008E6A17"/>
    <w:rsid w:val="008E6B11"/>
    <w:rsid w:val="008E73E1"/>
    <w:rsid w:val="008E766C"/>
    <w:rsid w:val="008F1124"/>
    <w:rsid w:val="008F2677"/>
    <w:rsid w:val="008F2683"/>
    <w:rsid w:val="008F2A56"/>
    <w:rsid w:val="008F37D3"/>
    <w:rsid w:val="008F4512"/>
    <w:rsid w:val="008F4F04"/>
    <w:rsid w:val="008F5011"/>
    <w:rsid w:val="008F71FF"/>
    <w:rsid w:val="00902560"/>
    <w:rsid w:val="009037D8"/>
    <w:rsid w:val="009051FF"/>
    <w:rsid w:val="00906BA9"/>
    <w:rsid w:val="0091133C"/>
    <w:rsid w:val="0091155B"/>
    <w:rsid w:val="009116EF"/>
    <w:rsid w:val="0091268B"/>
    <w:rsid w:val="00913740"/>
    <w:rsid w:val="00913E3C"/>
    <w:rsid w:val="00914AFB"/>
    <w:rsid w:val="00914B85"/>
    <w:rsid w:val="009202AE"/>
    <w:rsid w:val="009205C7"/>
    <w:rsid w:val="00920970"/>
    <w:rsid w:val="009214F2"/>
    <w:rsid w:val="00924834"/>
    <w:rsid w:val="00926CD8"/>
    <w:rsid w:val="00926FF6"/>
    <w:rsid w:val="00927C35"/>
    <w:rsid w:val="009305D0"/>
    <w:rsid w:val="00933427"/>
    <w:rsid w:val="00933D34"/>
    <w:rsid w:val="009366A2"/>
    <w:rsid w:val="009377E4"/>
    <w:rsid w:val="00937FFA"/>
    <w:rsid w:val="009421B5"/>
    <w:rsid w:val="00942C49"/>
    <w:rsid w:val="00946924"/>
    <w:rsid w:val="00950A81"/>
    <w:rsid w:val="00951AAD"/>
    <w:rsid w:val="00956598"/>
    <w:rsid w:val="00960318"/>
    <w:rsid w:val="00961D26"/>
    <w:rsid w:val="009633A0"/>
    <w:rsid w:val="009633F0"/>
    <w:rsid w:val="00964341"/>
    <w:rsid w:val="00964BEF"/>
    <w:rsid w:val="00965D98"/>
    <w:rsid w:val="009662B6"/>
    <w:rsid w:val="00966E7A"/>
    <w:rsid w:val="00970A6B"/>
    <w:rsid w:val="00972AEB"/>
    <w:rsid w:val="00973986"/>
    <w:rsid w:val="00973DFF"/>
    <w:rsid w:val="009745D5"/>
    <w:rsid w:val="009752BA"/>
    <w:rsid w:val="00975FB4"/>
    <w:rsid w:val="009760E0"/>
    <w:rsid w:val="00976CF8"/>
    <w:rsid w:val="00976EFB"/>
    <w:rsid w:val="00982EBC"/>
    <w:rsid w:val="00987915"/>
    <w:rsid w:val="00990E54"/>
    <w:rsid w:val="00996F7A"/>
    <w:rsid w:val="0099766C"/>
    <w:rsid w:val="009A12FA"/>
    <w:rsid w:val="009A2777"/>
    <w:rsid w:val="009A28E0"/>
    <w:rsid w:val="009A4409"/>
    <w:rsid w:val="009A4B7B"/>
    <w:rsid w:val="009A7254"/>
    <w:rsid w:val="009B00AD"/>
    <w:rsid w:val="009B0BF2"/>
    <w:rsid w:val="009B1DAB"/>
    <w:rsid w:val="009B3524"/>
    <w:rsid w:val="009C0E00"/>
    <w:rsid w:val="009C11B1"/>
    <w:rsid w:val="009C3865"/>
    <w:rsid w:val="009C4F53"/>
    <w:rsid w:val="009C58C3"/>
    <w:rsid w:val="009C6C5B"/>
    <w:rsid w:val="009C6D54"/>
    <w:rsid w:val="009D05AB"/>
    <w:rsid w:val="009D1298"/>
    <w:rsid w:val="009E0549"/>
    <w:rsid w:val="009E1A67"/>
    <w:rsid w:val="009E1CDB"/>
    <w:rsid w:val="009E51B7"/>
    <w:rsid w:val="009E5AF1"/>
    <w:rsid w:val="009E689D"/>
    <w:rsid w:val="009E6CBE"/>
    <w:rsid w:val="009F11E4"/>
    <w:rsid w:val="009F32FF"/>
    <w:rsid w:val="009F7C48"/>
    <w:rsid w:val="00A020AF"/>
    <w:rsid w:val="00A032B4"/>
    <w:rsid w:val="00A03BA2"/>
    <w:rsid w:val="00A0629D"/>
    <w:rsid w:val="00A0656F"/>
    <w:rsid w:val="00A067C4"/>
    <w:rsid w:val="00A0799D"/>
    <w:rsid w:val="00A10314"/>
    <w:rsid w:val="00A118E9"/>
    <w:rsid w:val="00A12BAD"/>
    <w:rsid w:val="00A12D1D"/>
    <w:rsid w:val="00A1474F"/>
    <w:rsid w:val="00A14824"/>
    <w:rsid w:val="00A14EFF"/>
    <w:rsid w:val="00A20349"/>
    <w:rsid w:val="00A2189A"/>
    <w:rsid w:val="00A229A1"/>
    <w:rsid w:val="00A22E7E"/>
    <w:rsid w:val="00A23147"/>
    <w:rsid w:val="00A23297"/>
    <w:rsid w:val="00A23396"/>
    <w:rsid w:val="00A238B5"/>
    <w:rsid w:val="00A24A5D"/>
    <w:rsid w:val="00A26D9E"/>
    <w:rsid w:val="00A27259"/>
    <w:rsid w:val="00A318D1"/>
    <w:rsid w:val="00A343F1"/>
    <w:rsid w:val="00A3444A"/>
    <w:rsid w:val="00A34C80"/>
    <w:rsid w:val="00A3697E"/>
    <w:rsid w:val="00A37BE7"/>
    <w:rsid w:val="00A400F2"/>
    <w:rsid w:val="00A41863"/>
    <w:rsid w:val="00A44C68"/>
    <w:rsid w:val="00A45B9F"/>
    <w:rsid w:val="00A462CE"/>
    <w:rsid w:val="00A55289"/>
    <w:rsid w:val="00A55615"/>
    <w:rsid w:val="00A55EFC"/>
    <w:rsid w:val="00A564C1"/>
    <w:rsid w:val="00A567F8"/>
    <w:rsid w:val="00A56EBA"/>
    <w:rsid w:val="00A61C7A"/>
    <w:rsid w:val="00A623BA"/>
    <w:rsid w:val="00A63CD1"/>
    <w:rsid w:val="00A65D2E"/>
    <w:rsid w:val="00A706A9"/>
    <w:rsid w:val="00A70771"/>
    <w:rsid w:val="00A71236"/>
    <w:rsid w:val="00A72768"/>
    <w:rsid w:val="00A72A8E"/>
    <w:rsid w:val="00A733BA"/>
    <w:rsid w:val="00A73E18"/>
    <w:rsid w:val="00A73E31"/>
    <w:rsid w:val="00A75424"/>
    <w:rsid w:val="00A80369"/>
    <w:rsid w:val="00A81D87"/>
    <w:rsid w:val="00A82201"/>
    <w:rsid w:val="00A82410"/>
    <w:rsid w:val="00A84386"/>
    <w:rsid w:val="00A8661D"/>
    <w:rsid w:val="00A86A54"/>
    <w:rsid w:val="00A87058"/>
    <w:rsid w:val="00A87744"/>
    <w:rsid w:val="00A91411"/>
    <w:rsid w:val="00A91620"/>
    <w:rsid w:val="00A9202F"/>
    <w:rsid w:val="00A924EA"/>
    <w:rsid w:val="00A92C94"/>
    <w:rsid w:val="00A94A9D"/>
    <w:rsid w:val="00A950BB"/>
    <w:rsid w:val="00A971D6"/>
    <w:rsid w:val="00A975B7"/>
    <w:rsid w:val="00A97918"/>
    <w:rsid w:val="00AA06F9"/>
    <w:rsid w:val="00AA0B94"/>
    <w:rsid w:val="00AA448E"/>
    <w:rsid w:val="00AA6EE9"/>
    <w:rsid w:val="00AB0714"/>
    <w:rsid w:val="00AB1452"/>
    <w:rsid w:val="00AB3888"/>
    <w:rsid w:val="00AB587A"/>
    <w:rsid w:val="00AB5E80"/>
    <w:rsid w:val="00AB7728"/>
    <w:rsid w:val="00AC13AA"/>
    <w:rsid w:val="00AC431C"/>
    <w:rsid w:val="00AC5635"/>
    <w:rsid w:val="00AC6EA9"/>
    <w:rsid w:val="00AD001E"/>
    <w:rsid w:val="00AD327E"/>
    <w:rsid w:val="00AD45B6"/>
    <w:rsid w:val="00AD548E"/>
    <w:rsid w:val="00AD55BC"/>
    <w:rsid w:val="00AD7A97"/>
    <w:rsid w:val="00AE0D28"/>
    <w:rsid w:val="00AE1952"/>
    <w:rsid w:val="00AE1BD4"/>
    <w:rsid w:val="00AE406D"/>
    <w:rsid w:val="00AE51B3"/>
    <w:rsid w:val="00AE651B"/>
    <w:rsid w:val="00AE7BBA"/>
    <w:rsid w:val="00AF10A9"/>
    <w:rsid w:val="00AF1521"/>
    <w:rsid w:val="00AF29CE"/>
    <w:rsid w:val="00AF2A73"/>
    <w:rsid w:val="00AF4B8C"/>
    <w:rsid w:val="00AF4E44"/>
    <w:rsid w:val="00AF6C72"/>
    <w:rsid w:val="00AF7A57"/>
    <w:rsid w:val="00AF7CBF"/>
    <w:rsid w:val="00B017EE"/>
    <w:rsid w:val="00B019B7"/>
    <w:rsid w:val="00B02B99"/>
    <w:rsid w:val="00B04B5D"/>
    <w:rsid w:val="00B05B92"/>
    <w:rsid w:val="00B0685F"/>
    <w:rsid w:val="00B1298B"/>
    <w:rsid w:val="00B143A7"/>
    <w:rsid w:val="00B14979"/>
    <w:rsid w:val="00B15AB0"/>
    <w:rsid w:val="00B16102"/>
    <w:rsid w:val="00B1745A"/>
    <w:rsid w:val="00B21390"/>
    <w:rsid w:val="00B2158F"/>
    <w:rsid w:val="00B227BC"/>
    <w:rsid w:val="00B23C95"/>
    <w:rsid w:val="00B265D6"/>
    <w:rsid w:val="00B269C0"/>
    <w:rsid w:val="00B3216E"/>
    <w:rsid w:val="00B342E2"/>
    <w:rsid w:val="00B353B9"/>
    <w:rsid w:val="00B356F0"/>
    <w:rsid w:val="00B37D4B"/>
    <w:rsid w:val="00B409EE"/>
    <w:rsid w:val="00B40AB0"/>
    <w:rsid w:val="00B40B7A"/>
    <w:rsid w:val="00B42554"/>
    <w:rsid w:val="00B42AA6"/>
    <w:rsid w:val="00B43ABF"/>
    <w:rsid w:val="00B44546"/>
    <w:rsid w:val="00B4609C"/>
    <w:rsid w:val="00B461E0"/>
    <w:rsid w:val="00B4687B"/>
    <w:rsid w:val="00B54C1B"/>
    <w:rsid w:val="00B55A52"/>
    <w:rsid w:val="00B5762F"/>
    <w:rsid w:val="00B57F13"/>
    <w:rsid w:val="00B60947"/>
    <w:rsid w:val="00B61AB7"/>
    <w:rsid w:val="00B61BE4"/>
    <w:rsid w:val="00B63FB0"/>
    <w:rsid w:val="00B655DB"/>
    <w:rsid w:val="00B65B7D"/>
    <w:rsid w:val="00B71CA2"/>
    <w:rsid w:val="00B71F32"/>
    <w:rsid w:val="00B73857"/>
    <w:rsid w:val="00B7573E"/>
    <w:rsid w:val="00B76ED8"/>
    <w:rsid w:val="00B838F5"/>
    <w:rsid w:val="00B83A14"/>
    <w:rsid w:val="00B84E81"/>
    <w:rsid w:val="00B86D84"/>
    <w:rsid w:val="00B87A63"/>
    <w:rsid w:val="00B91735"/>
    <w:rsid w:val="00B96982"/>
    <w:rsid w:val="00BA052D"/>
    <w:rsid w:val="00BA1A9D"/>
    <w:rsid w:val="00BA2BCF"/>
    <w:rsid w:val="00BA3DC3"/>
    <w:rsid w:val="00BA406A"/>
    <w:rsid w:val="00BA469D"/>
    <w:rsid w:val="00BA5333"/>
    <w:rsid w:val="00BA55A7"/>
    <w:rsid w:val="00BB0D35"/>
    <w:rsid w:val="00BB18C0"/>
    <w:rsid w:val="00BB222E"/>
    <w:rsid w:val="00BB2953"/>
    <w:rsid w:val="00BB3430"/>
    <w:rsid w:val="00BB3A09"/>
    <w:rsid w:val="00BB4530"/>
    <w:rsid w:val="00BB5D72"/>
    <w:rsid w:val="00BC1FCB"/>
    <w:rsid w:val="00BC29D6"/>
    <w:rsid w:val="00BC2C21"/>
    <w:rsid w:val="00BC34C2"/>
    <w:rsid w:val="00BC5924"/>
    <w:rsid w:val="00BC788F"/>
    <w:rsid w:val="00BC7ABC"/>
    <w:rsid w:val="00BD172C"/>
    <w:rsid w:val="00BD47A7"/>
    <w:rsid w:val="00BD48D6"/>
    <w:rsid w:val="00BD4D27"/>
    <w:rsid w:val="00BD53E8"/>
    <w:rsid w:val="00BD6E02"/>
    <w:rsid w:val="00BD72BC"/>
    <w:rsid w:val="00BE448E"/>
    <w:rsid w:val="00BE53B1"/>
    <w:rsid w:val="00BF05BE"/>
    <w:rsid w:val="00BF159A"/>
    <w:rsid w:val="00BF1DF6"/>
    <w:rsid w:val="00BF455A"/>
    <w:rsid w:val="00BF5C96"/>
    <w:rsid w:val="00BF6FF7"/>
    <w:rsid w:val="00C01CA2"/>
    <w:rsid w:val="00C0361A"/>
    <w:rsid w:val="00C038E9"/>
    <w:rsid w:val="00C0433F"/>
    <w:rsid w:val="00C04B96"/>
    <w:rsid w:val="00C04DE3"/>
    <w:rsid w:val="00C0532B"/>
    <w:rsid w:val="00C07690"/>
    <w:rsid w:val="00C07EC1"/>
    <w:rsid w:val="00C109FF"/>
    <w:rsid w:val="00C11560"/>
    <w:rsid w:val="00C143AA"/>
    <w:rsid w:val="00C148A3"/>
    <w:rsid w:val="00C172A8"/>
    <w:rsid w:val="00C173B8"/>
    <w:rsid w:val="00C23143"/>
    <w:rsid w:val="00C25347"/>
    <w:rsid w:val="00C26303"/>
    <w:rsid w:val="00C26E9E"/>
    <w:rsid w:val="00C302D0"/>
    <w:rsid w:val="00C30B3D"/>
    <w:rsid w:val="00C31AC3"/>
    <w:rsid w:val="00C3256D"/>
    <w:rsid w:val="00C32BA4"/>
    <w:rsid w:val="00C333E0"/>
    <w:rsid w:val="00C33481"/>
    <w:rsid w:val="00C34839"/>
    <w:rsid w:val="00C34ABD"/>
    <w:rsid w:val="00C36012"/>
    <w:rsid w:val="00C37C81"/>
    <w:rsid w:val="00C40003"/>
    <w:rsid w:val="00C4098B"/>
    <w:rsid w:val="00C43B2A"/>
    <w:rsid w:val="00C43EAB"/>
    <w:rsid w:val="00C43FD5"/>
    <w:rsid w:val="00C45DD1"/>
    <w:rsid w:val="00C511C7"/>
    <w:rsid w:val="00C53585"/>
    <w:rsid w:val="00C53EE5"/>
    <w:rsid w:val="00C54A84"/>
    <w:rsid w:val="00C54C18"/>
    <w:rsid w:val="00C54C28"/>
    <w:rsid w:val="00C554B5"/>
    <w:rsid w:val="00C563A2"/>
    <w:rsid w:val="00C56A6D"/>
    <w:rsid w:val="00C60479"/>
    <w:rsid w:val="00C610FE"/>
    <w:rsid w:val="00C6160D"/>
    <w:rsid w:val="00C61A24"/>
    <w:rsid w:val="00C62327"/>
    <w:rsid w:val="00C6443B"/>
    <w:rsid w:val="00C65191"/>
    <w:rsid w:val="00C65506"/>
    <w:rsid w:val="00C658F1"/>
    <w:rsid w:val="00C70EE4"/>
    <w:rsid w:val="00C767F2"/>
    <w:rsid w:val="00C7790C"/>
    <w:rsid w:val="00C779C3"/>
    <w:rsid w:val="00C80BCA"/>
    <w:rsid w:val="00C8148E"/>
    <w:rsid w:val="00C8350D"/>
    <w:rsid w:val="00C85F99"/>
    <w:rsid w:val="00C903E3"/>
    <w:rsid w:val="00C91476"/>
    <w:rsid w:val="00C91974"/>
    <w:rsid w:val="00CA1B94"/>
    <w:rsid w:val="00CA1C60"/>
    <w:rsid w:val="00CA2E04"/>
    <w:rsid w:val="00CA4E6B"/>
    <w:rsid w:val="00CA74E8"/>
    <w:rsid w:val="00CA7D21"/>
    <w:rsid w:val="00CB1031"/>
    <w:rsid w:val="00CB1279"/>
    <w:rsid w:val="00CB2D4A"/>
    <w:rsid w:val="00CB3C35"/>
    <w:rsid w:val="00CB5820"/>
    <w:rsid w:val="00CB58B2"/>
    <w:rsid w:val="00CB6239"/>
    <w:rsid w:val="00CC080B"/>
    <w:rsid w:val="00CC2759"/>
    <w:rsid w:val="00CC3387"/>
    <w:rsid w:val="00CC6FCF"/>
    <w:rsid w:val="00CD1B35"/>
    <w:rsid w:val="00CD1C07"/>
    <w:rsid w:val="00CD224D"/>
    <w:rsid w:val="00CD34FE"/>
    <w:rsid w:val="00CD439C"/>
    <w:rsid w:val="00CD48D3"/>
    <w:rsid w:val="00CD500D"/>
    <w:rsid w:val="00CD6298"/>
    <w:rsid w:val="00CE1417"/>
    <w:rsid w:val="00CE1FBE"/>
    <w:rsid w:val="00CE4CA9"/>
    <w:rsid w:val="00CF08D2"/>
    <w:rsid w:val="00CF1355"/>
    <w:rsid w:val="00CF1A6A"/>
    <w:rsid w:val="00CF580F"/>
    <w:rsid w:val="00CF68FC"/>
    <w:rsid w:val="00CF6C74"/>
    <w:rsid w:val="00D05300"/>
    <w:rsid w:val="00D066AF"/>
    <w:rsid w:val="00D106D5"/>
    <w:rsid w:val="00D1168C"/>
    <w:rsid w:val="00D11846"/>
    <w:rsid w:val="00D1188F"/>
    <w:rsid w:val="00D136F2"/>
    <w:rsid w:val="00D1476F"/>
    <w:rsid w:val="00D21347"/>
    <w:rsid w:val="00D2200F"/>
    <w:rsid w:val="00D22A1F"/>
    <w:rsid w:val="00D23B1D"/>
    <w:rsid w:val="00D2519F"/>
    <w:rsid w:val="00D30336"/>
    <w:rsid w:val="00D343E5"/>
    <w:rsid w:val="00D354B5"/>
    <w:rsid w:val="00D3605B"/>
    <w:rsid w:val="00D37111"/>
    <w:rsid w:val="00D37948"/>
    <w:rsid w:val="00D43DD9"/>
    <w:rsid w:val="00D451C4"/>
    <w:rsid w:val="00D45285"/>
    <w:rsid w:val="00D4647A"/>
    <w:rsid w:val="00D4729E"/>
    <w:rsid w:val="00D47A53"/>
    <w:rsid w:val="00D50093"/>
    <w:rsid w:val="00D506F5"/>
    <w:rsid w:val="00D510CC"/>
    <w:rsid w:val="00D5174B"/>
    <w:rsid w:val="00D53CBF"/>
    <w:rsid w:val="00D542A7"/>
    <w:rsid w:val="00D5465C"/>
    <w:rsid w:val="00D54E63"/>
    <w:rsid w:val="00D5512C"/>
    <w:rsid w:val="00D557D1"/>
    <w:rsid w:val="00D56F6F"/>
    <w:rsid w:val="00D571B4"/>
    <w:rsid w:val="00D634B4"/>
    <w:rsid w:val="00D63892"/>
    <w:rsid w:val="00D639B7"/>
    <w:rsid w:val="00D70A42"/>
    <w:rsid w:val="00D7263B"/>
    <w:rsid w:val="00D73E7D"/>
    <w:rsid w:val="00D74290"/>
    <w:rsid w:val="00D75AF9"/>
    <w:rsid w:val="00D76F49"/>
    <w:rsid w:val="00D77F5B"/>
    <w:rsid w:val="00D80849"/>
    <w:rsid w:val="00D80B75"/>
    <w:rsid w:val="00D819FE"/>
    <w:rsid w:val="00D81CF8"/>
    <w:rsid w:val="00D82814"/>
    <w:rsid w:val="00D834DD"/>
    <w:rsid w:val="00D83915"/>
    <w:rsid w:val="00D84401"/>
    <w:rsid w:val="00D851FF"/>
    <w:rsid w:val="00D85B38"/>
    <w:rsid w:val="00D90154"/>
    <w:rsid w:val="00D90792"/>
    <w:rsid w:val="00D91E3A"/>
    <w:rsid w:val="00D92123"/>
    <w:rsid w:val="00D93D5A"/>
    <w:rsid w:val="00D94C91"/>
    <w:rsid w:val="00D96581"/>
    <w:rsid w:val="00D96854"/>
    <w:rsid w:val="00D976F8"/>
    <w:rsid w:val="00D97CC9"/>
    <w:rsid w:val="00D97FA0"/>
    <w:rsid w:val="00DA124B"/>
    <w:rsid w:val="00DA1A91"/>
    <w:rsid w:val="00DA314A"/>
    <w:rsid w:val="00DA410A"/>
    <w:rsid w:val="00DA41EC"/>
    <w:rsid w:val="00DA4AAC"/>
    <w:rsid w:val="00DA5A9B"/>
    <w:rsid w:val="00DB03D4"/>
    <w:rsid w:val="00DB1E0D"/>
    <w:rsid w:val="00DB2134"/>
    <w:rsid w:val="00DB5C71"/>
    <w:rsid w:val="00DB6662"/>
    <w:rsid w:val="00DC0FE8"/>
    <w:rsid w:val="00DC4194"/>
    <w:rsid w:val="00DC436D"/>
    <w:rsid w:val="00DC6B2C"/>
    <w:rsid w:val="00DC7530"/>
    <w:rsid w:val="00DD0367"/>
    <w:rsid w:val="00DD0775"/>
    <w:rsid w:val="00DD3EF1"/>
    <w:rsid w:val="00DD41A3"/>
    <w:rsid w:val="00DD4395"/>
    <w:rsid w:val="00DD453C"/>
    <w:rsid w:val="00DD4EB1"/>
    <w:rsid w:val="00DD619D"/>
    <w:rsid w:val="00DD66D7"/>
    <w:rsid w:val="00DD7EE0"/>
    <w:rsid w:val="00DE0282"/>
    <w:rsid w:val="00DE08DD"/>
    <w:rsid w:val="00DE0F49"/>
    <w:rsid w:val="00DE3B40"/>
    <w:rsid w:val="00DE64F2"/>
    <w:rsid w:val="00DE6699"/>
    <w:rsid w:val="00DE7306"/>
    <w:rsid w:val="00DE79D7"/>
    <w:rsid w:val="00DE7B7E"/>
    <w:rsid w:val="00DF00C0"/>
    <w:rsid w:val="00DF2024"/>
    <w:rsid w:val="00DF2868"/>
    <w:rsid w:val="00DF372D"/>
    <w:rsid w:val="00DF51F0"/>
    <w:rsid w:val="00DF5543"/>
    <w:rsid w:val="00DF5E36"/>
    <w:rsid w:val="00DF790D"/>
    <w:rsid w:val="00DF7C66"/>
    <w:rsid w:val="00E01A00"/>
    <w:rsid w:val="00E02889"/>
    <w:rsid w:val="00E04B57"/>
    <w:rsid w:val="00E051D0"/>
    <w:rsid w:val="00E053F7"/>
    <w:rsid w:val="00E0715F"/>
    <w:rsid w:val="00E07A1C"/>
    <w:rsid w:val="00E07E5D"/>
    <w:rsid w:val="00E11DA4"/>
    <w:rsid w:val="00E129E4"/>
    <w:rsid w:val="00E140DF"/>
    <w:rsid w:val="00E1756E"/>
    <w:rsid w:val="00E2087F"/>
    <w:rsid w:val="00E20F28"/>
    <w:rsid w:val="00E239AD"/>
    <w:rsid w:val="00E23A13"/>
    <w:rsid w:val="00E23D05"/>
    <w:rsid w:val="00E25245"/>
    <w:rsid w:val="00E26BC1"/>
    <w:rsid w:val="00E30705"/>
    <w:rsid w:val="00E318EA"/>
    <w:rsid w:val="00E32B88"/>
    <w:rsid w:val="00E3331F"/>
    <w:rsid w:val="00E340C0"/>
    <w:rsid w:val="00E36DB1"/>
    <w:rsid w:val="00E40036"/>
    <w:rsid w:val="00E40B75"/>
    <w:rsid w:val="00E4112B"/>
    <w:rsid w:val="00E42083"/>
    <w:rsid w:val="00E42264"/>
    <w:rsid w:val="00E447E0"/>
    <w:rsid w:val="00E4551A"/>
    <w:rsid w:val="00E45BC9"/>
    <w:rsid w:val="00E467A4"/>
    <w:rsid w:val="00E46FD4"/>
    <w:rsid w:val="00E47E16"/>
    <w:rsid w:val="00E50132"/>
    <w:rsid w:val="00E5543C"/>
    <w:rsid w:val="00E55BC1"/>
    <w:rsid w:val="00E61EFD"/>
    <w:rsid w:val="00E64A4F"/>
    <w:rsid w:val="00E6728A"/>
    <w:rsid w:val="00E77A50"/>
    <w:rsid w:val="00E805A4"/>
    <w:rsid w:val="00E808D2"/>
    <w:rsid w:val="00E82EBD"/>
    <w:rsid w:val="00E83100"/>
    <w:rsid w:val="00E83BE6"/>
    <w:rsid w:val="00E84492"/>
    <w:rsid w:val="00E855A1"/>
    <w:rsid w:val="00E8668B"/>
    <w:rsid w:val="00E86F2F"/>
    <w:rsid w:val="00E87AEE"/>
    <w:rsid w:val="00E87BAE"/>
    <w:rsid w:val="00E9210E"/>
    <w:rsid w:val="00E93AB5"/>
    <w:rsid w:val="00EA12A1"/>
    <w:rsid w:val="00EA17F7"/>
    <w:rsid w:val="00EA37A0"/>
    <w:rsid w:val="00EA4112"/>
    <w:rsid w:val="00EA46DC"/>
    <w:rsid w:val="00EA6784"/>
    <w:rsid w:val="00EA6930"/>
    <w:rsid w:val="00EA706C"/>
    <w:rsid w:val="00EA72EF"/>
    <w:rsid w:val="00EA7EAD"/>
    <w:rsid w:val="00EB045E"/>
    <w:rsid w:val="00EB08D1"/>
    <w:rsid w:val="00EB1772"/>
    <w:rsid w:val="00EB44FC"/>
    <w:rsid w:val="00EB4EE3"/>
    <w:rsid w:val="00EB60DB"/>
    <w:rsid w:val="00EB701C"/>
    <w:rsid w:val="00EC02FA"/>
    <w:rsid w:val="00EC1141"/>
    <w:rsid w:val="00EC3C0E"/>
    <w:rsid w:val="00EC5C1E"/>
    <w:rsid w:val="00EC6954"/>
    <w:rsid w:val="00EC6EFF"/>
    <w:rsid w:val="00EC77C4"/>
    <w:rsid w:val="00ED07A8"/>
    <w:rsid w:val="00ED0C72"/>
    <w:rsid w:val="00ED4126"/>
    <w:rsid w:val="00ED4880"/>
    <w:rsid w:val="00ED7212"/>
    <w:rsid w:val="00EE15BF"/>
    <w:rsid w:val="00EE18F3"/>
    <w:rsid w:val="00EE24EE"/>
    <w:rsid w:val="00EE4D56"/>
    <w:rsid w:val="00EE51BC"/>
    <w:rsid w:val="00EE5E68"/>
    <w:rsid w:val="00EE5F5E"/>
    <w:rsid w:val="00EF0784"/>
    <w:rsid w:val="00EF2655"/>
    <w:rsid w:val="00EF42ED"/>
    <w:rsid w:val="00EF4BF2"/>
    <w:rsid w:val="00EF5E8A"/>
    <w:rsid w:val="00EF5ECE"/>
    <w:rsid w:val="00F00282"/>
    <w:rsid w:val="00F00C8A"/>
    <w:rsid w:val="00F01D1D"/>
    <w:rsid w:val="00F040E2"/>
    <w:rsid w:val="00F049D7"/>
    <w:rsid w:val="00F0549A"/>
    <w:rsid w:val="00F05608"/>
    <w:rsid w:val="00F061A1"/>
    <w:rsid w:val="00F06693"/>
    <w:rsid w:val="00F1061D"/>
    <w:rsid w:val="00F11FE8"/>
    <w:rsid w:val="00F16CC5"/>
    <w:rsid w:val="00F16E4E"/>
    <w:rsid w:val="00F21326"/>
    <w:rsid w:val="00F23094"/>
    <w:rsid w:val="00F2391F"/>
    <w:rsid w:val="00F23F0C"/>
    <w:rsid w:val="00F2460F"/>
    <w:rsid w:val="00F25109"/>
    <w:rsid w:val="00F25436"/>
    <w:rsid w:val="00F33660"/>
    <w:rsid w:val="00F344A7"/>
    <w:rsid w:val="00F3461C"/>
    <w:rsid w:val="00F36F4F"/>
    <w:rsid w:val="00F3705D"/>
    <w:rsid w:val="00F40FFF"/>
    <w:rsid w:val="00F42040"/>
    <w:rsid w:val="00F44900"/>
    <w:rsid w:val="00F50A6F"/>
    <w:rsid w:val="00F50CA4"/>
    <w:rsid w:val="00F5171F"/>
    <w:rsid w:val="00F55405"/>
    <w:rsid w:val="00F568F1"/>
    <w:rsid w:val="00F638D3"/>
    <w:rsid w:val="00F66489"/>
    <w:rsid w:val="00F665DA"/>
    <w:rsid w:val="00F7116E"/>
    <w:rsid w:val="00F71F71"/>
    <w:rsid w:val="00F7576F"/>
    <w:rsid w:val="00F766AD"/>
    <w:rsid w:val="00F77BA4"/>
    <w:rsid w:val="00F804EE"/>
    <w:rsid w:val="00F810ED"/>
    <w:rsid w:val="00F82013"/>
    <w:rsid w:val="00F8283D"/>
    <w:rsid w:val="00F83B9B"/>
    <w:rsid w:val="00F83D08"/>
    <w:rsid w:val="00F8738D"/>
    <w:rsid w:val="00F9029A"/>
    <w:rsid w:val="00F90B30"/>
    <w:rsid w:val="00F910BB"/>
    <w:rsid w:val="00F91B20"/>
    <w:rsid w:val="00F92D95"/>
    <w:rsid w:val="00F9572E"/>
    <w:rsid w:val="00F978C3"/>
    <w:rsid w:val="00FA11B8"/>
    <w:rsid w:val="00FA284E"/>
    <w:rsid w:val="00FA336C"/>
    <w:rsid w:val="00FA416C"/>
    <w:rsid w:val="00FA4B6A"/>
    <w:rsid w:val="00FA62EC"/>
    <w:rsid w:val="00FA6B23"/>
    <w:rsid w:val="00FA7E7F"/>
    <w:rsid w:val="00FB0204"/>
    <w:rsid w:val="00FB2674"/>
    <w:rsid w:val="00FB3D15"/>
    <w:rsid w:val="00FB50C2"/>
    <w:rsid w:val="00FB60B3"/>
    <w:rsid w:val="00FB62D4"/>
    <w:rsid w:val="00FB62E4"/>
    <w:rsid w:val="00FC1EA4"/>
    <w:rsid w:val="00FC41DC"/>
    <w:rsid w:val="00FC4C7F"/>
    <w:rsid w:val="00FC5AB6"/>
    <w:rsid w:val="00FC5F9F"/>
    <w:rsid w:val="00FC751C"/>
    <w:rsid w:val="00FD2223"/>
    <w:rsid w:val="00FD3954"/>
    <w:rsid w:val="00FD40E1"/>
    <w:rsid w:val="00FD466D"/>
    <w:rsid w:val="00FD4F71"/>
    <w:rsid w:val="00FD5321"/>
    <w:rsid w:val="00FD716C"/>
    <w:rsid w:val="00FE0FB0"/>
    <w:rsid w:val="00FE1AF2"/>
    <w:rsid w:val="00FE3284"/>
    <w:rsid w:val="00FE629F"/>
    <w:rsid w:val="00FE6493"/>
    <w:rsid w:val="00FE7604"/>
    <w:rsid w:val="00FF0302"/>
    <w:rsid w:val="00FF0B7F"/>
    <w:rsid w:val="00FF3C04"/>
    <w:rsid w:val="00FF43C0"/>
    <w:rsid w:val="00FF445A"/>
    <w:rsid w:val="00FF502E"/>
    <w:rsid w:val="00FF536A"/>
    <w:rsid w:val="00FF5A8F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5E65C7"/>
  <w15:docId w15:val="{9BDD06BE-54FC-4C22-8CDA-C36897AA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02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002F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4">
    <w:name w:val="Table Grid"/>
    <w:basedOn w:val="a1"/>
    <w:rsid w:val="00DB1E0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5C4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5C4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semiHidden/>
    <w:rsid w:val="00B4687B"/>
    <w:rPr>
      <w:sz w:val="18"/>
      <w:szCs w:val="18"/>
    </w:rPr>
  </w:style>
  <w:style w:type="character" w:styleId="a9">
    <w:name w:val="annotation reference"/>
    <w:semiHidden/>
    <w:rsid w:val="00617C00"/>
    <w:rPr>
      <w:sz w:val="21"/>
      <w:szCs w:val="21"/>
    </w:rPr>
  </w:style>
  <w:style w:type="paragraph" w:styleId="aa">
    <w:name w:val="annotation text"/>
    <w:basedOn w:val="a"/>
    <w:semiHidden/>
    <w:rsid w:val="00617C00"/>
    <w:pPr>
      <w:jc w:val="left"/>
    </w:pPr>
  </w:style>
  <w:style w:type="paragraph" w:styleId="ab">
    <w:name w:val="annotation subject"/>
    <w:basedOn w:val="aa"/>
    <w:next w:val="aa"/>
    <w:semiHidden/>
    <w:rsid w:val="00617C00"/>
    <w:rPr>
      <w:b/>
      <w:bCs/>
    </w:rPr>
  </w:style>
  <w:style w:type="character" w:styleId="ac">
    <w:name w:val="Hyperlink"/>
    <w:uiPriority w:val="99"/>
    <w:rsid w:val="0060534E"/>
    <w:rPr>
      <w:color w:val="0000FF"/>
      <w:u w:val="single"/>
    </w:rPr>
  </w:style>
  <w:style w:type="character" w:styleId="ad">
    <w:name w:val="FollowedHyperlink"/>
    <w:rsid w:val="00016D5E"/>
    <w:rPr>
      <w:color w:val="800080"/>
      <w:u w:val="single"/>
    </w:rPr>
  </w:style>
  <w:style w:type="paragraph" w:customStyle="1" w:styleId="ae">
    <w:name w:val="编写建议"/>
    <w:basedOn w:val="a"/>
    <w:rsid w:val="005A7D34"/>
    <w:pPr>
      <w:autoSpaceDE w:val="0"/>
      <w:autoSpaceDN w:val="0"/>
      <w:adjustRightInd w:val="0"/>
      <w:spacing w:line="360" w:lineRule="auto"/>
      <w:ind w:left="1134"/>
    </w:pPr>
    <w:rPr>
      <w:i/>
      <w:color w:val="0000FF"/>
      <w:kern w:val="0"/>
      <w:szCs w:val="20"/>
    </w:rPr>
  </w:style>
  <w:style w:type="paragraph" w:customStyle="1" w:styleId="2">
    <w:name w:val="标题2"/>
    <w:basedOn w:val="a"/>
    <w:rsid w:val="0057141C"/>
    <w:pPr>
      <w:autoSpaceDE w:val="0"/>
      <w:autoSpaceDN w:val="0"/>
      <w:adjustRightInd w:val="0"/>
      <w:spacing w:line="360" w:lineRule="auto"/>
      <w:jc w:val="left"/>
    </w:pPr>
    <w:rPr>
      <w:rFonts w:ascii="宋体"/>
      <w:kern w:val="0"/>
      <w:sz w:val="24"/>
      <w:szCs w:val="20"/>
    </w:rPr>
  </w:style>
  <w:style w:type="character" w:styleId="af">
    <w:name w:val="Emphasis"/>
    <w:qFormat/>
    <w:rsid w:val="008E5DCC"/>
    <w:rPr>
      <w:i w:val="0"/>
      <w:iCs w:val="0"/>
      <w:color w:val="CC0000"/>
    </w:rPr>
  </w:style>
  <w:style w:type="character" w:customStyle="1" w:styleId="a6">
    <w:name w:val="页眉 字符"/>
    <w:link w:val="a5"/>
    <w:uiPriority w:val="99"/>
    <w:rsid w:val="003A1C3B"/>
    <w:rPr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DA41EC"/>
    <w:pPr>
      <w:ind w:firstLineChars="200" w:firstLine="420"/>
    </w:pPr>
  </w:style>
  <w:style w:type="character" w:styleId="af1">
    <w:name w:val="Placeholder Text"/>
    <w:basedOn w:val="a0"/>
    <w:uiPriority w:val="99"/>
    <w:semiHidden/>
    <w:rsid w:val="00205C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tentscope.wipo.int/search" TargetMode="External"/><Relationship Id="rId13" Type="http://schemas.openxmlformats.org/officeDocument/2006/relationships/image" Target="media/image3.emf"/><Relationship Id="rId18" Type="http://schemas.microsoft.com/office/2011/relationships/commentsExtended" Target="commentsExtended.xml"/><Relationship Id="rId26" Type="http://schemas.openxmlformats.org/officeDocument/2006/relationships/image" Target="media/image8.wmf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comments" Target="comments.xml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5.e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microsoft.com/office/2016/09/relationships/commentsIds" Target="commentsIds.xml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5216;&#26415;&#20132;&#24213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E4889-E580-4F29-B206-EC0223796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技术交底书.dot</Template>
  <TotalTime>7</TotalTime>
  <Pages>8</Pages>
  <Words>828</Words>
  <Characters>4720</Characters>
  <Application>Microsoft Office Word</Application>
  <DocSecurity>0</DocSecurity>
  <Lines>39</Lines>
  <Paragraphs>11</Paragraphs>
  <ScaleCrop>false</ScaleCrop>
  <Company>GW</Company>
  <LinksUpToDate>false</LinksUpToDate>
  <CharactersWithSpaces>5537</CharactersWithSpaces>
  <SharedDoc>false</SharedDoc>
  <HLinks>
    <vt:vector size="102" baseType="variant">
      <vt:variant>
        <vt:i4>3735604</vt:i4>
      </vt:variant>
      <vt:variant>
        <vt:i4>60</vt:i4>
      </vt:variant>
      <vt:variant>
        <vt:i4>0</vt:i4>
      </vt:variant>
      <vt:variant>
        <vt:i4>5</vt:i4>
      </vt:variant>
      <vt:variant>
        <vt:lpwstr>http://analytics.zhihuiya.com/</vt:lpwstr>
      </vt:variant>
      <vt:variant>
        <vt:lpwstr/>
      </vt:variant>
      <vt:variant>
        <vt:i4>720987</vt:i4>
      </vt:variant>
      <vt:variant>
        <vt:i4>57</vt:i4>
      </vt:variant>
      <vt:variant>
        <vt:i4>0</vt:i4>
      </vt:variant>
      <vt:variant>
        <vt:i4>5</vt:i4>
      </vt:variant>
      <vt:variant>
        <vt:lpwstr>http://www.rechargenews.com/insight/</vt:lpwstr>
      </vt:variant>
      <vt:variant>
        <vt:lpwstr/>
      </vt:variant>
      <vt:variant>
        <vt:i4>6160459</vt:i4>
      </vt:variant>
      <vt:variant>
        <vt:i4>54</vt:i4>
      </vt:variant>
      <vt:variant>
        <vt:i4>0</vt:i4>
      </vt:variant>
      <vt:variant>
        <vt:i4>5</vt:i4>
      </vt:variant>
      <vt:variant>
        <vt:lpwstr>http://www.windpowermonthly.com/</vt:lpwstr>
      </vt:variant>
      <vt:variant>
        <vt:lpwstr/>
      </vt:variant>
      <vt:variant>
        <vt:i4>5636101</vt:i4>
      </vt:variant>
      <vt:variant>
        <vt:i4>51</vt:i4>
      </vt:variant>
      <vt:variant>
        <vt:i4>0</vt:i4>
      </vt:variant>
      <vt:variant>
        <vt:i4>5</vt:i4>
      </vt:variant>
      <vt:variant>
        <vt:lpwstr>http://www.windpoweroffshore.com/</vt:lpwstr>
      </vt:variant>
      <vt:variant>
        <vt:lpwstr/>
      </vt:variant>
      <vt:variant>
        <vt:i4>2687027</vt:i4>
      </vt:variant>
      <vt:variant>
        <vt:i4>48</vt:i4>
      </vt:variant>
      <vt:variant>
        <vt:i4>0</vt:i4>
      </vt:variant>
      <vt:variant>
        <vt:i4>5</vt:i4>
      </vt:variant>
      <vt:variant>
        <vt:lpwstr>http://117.146.17.139/</vt:lpwstr>
      </vt:variant>
      <vt:variant>
        <vt:lpwstr/>
      </vt:variant>
      <vt:variant>
        <vt:i4>2687038</vt:i4>
      </vt:variant>
      <vt:variant>
        <vt:i4>45</vt:i4>
      </vt:variant>
      <vt:variant>
        <vt:i4>0</vt:i4>
      </vt:variant>
      <vt:variant>
        <vt:i4>5</vt:i4>
      </vt:variant>
      <vt:variant>
        <vt:lpwstr>http://117.146.17.134/</vt:lpwstr>
      </vt:variant>
      <vt:variant>
        <vt:lpwstr/>
      </vt:variant>
      <vt:variant>
        <vt:i4>2687036</vt:i4>
      </vt:variant>
      <vt:variant>
        <vt:i4>42</vt:i4>
      </vt:variant>
      <vt:variant>
        <vt:i4>0</vt:i4>
      </vt:variant>
      <vt:variant>
        <vt:i4>5</vt:i4>
      </vt:variant>
      <vt:variant>
        <vt:lpwstr>http://117.146.17.136/</vt:lpwstr>
      </vt:variant>
      <vt:variant>
        <vt:lpwstr/>
      </vt:variant>
      <vt:variant>
        <vt:i4>2687033</vt:i4>
      </vt:variant>
      <vt:variant>
        <vt:i4>36</vt:i4>
      </vt:variant>
      <vt:variant>
        <vt:i4>0</vt:i4>
      </vt:variant>
      <vt:variant>
        <vt:i4>5</vt:i4>
      </vt:variant>
      <vt:variant>
        <vt:lpwstr>http://117.146.17.133/</vt:lpwstr>
      </vt:variant>
      <vt:variant>
        <vt:lpwstr/>
      </vt:variant>
      <vt:variant>
        <vt:i4>5832734</vt:i4>
      </vt:variant>
      <vt:variant>
        <vt:i4>33</vt:i4>
      </vt:variant>
      <vt:variant>
        <vt:i4>0</vt:i4>
      </vt:variant>
      <vt:variant>
        <vt:i4>5</vt:i4>
      </vt:variant>
      <vt:variant>
        <vt:lpwstr>http://www.xjinfo.gov.cn/wxs</vt:lpwstr>
      </vt:variant>
      <vt:variant>
        <vt:lpwstr/>
      </vt:variant>
      <vt:variant>
        <vt:i4>262163</vt:i4>
      </vt:variant>
      <vt:variant>
        <vt:i4>30</vt:i4>
      </vt:variant>
      <vt:variant>
        <vt:i4>0</vt:i4>
      </vt:variant>
      <vt:variant>
        <vt:i4>5</vt:i4>
      </vt:variant>
      <vt:variant>
        <vt:lpwstr>http://220.171.42.122:8090/WXGX/</vt:lpwstr>
      </vt:variant>
      <vt:variant>
        <vt:lpwstr/>
      </vt:variant>
      <vt:variant>
        <vt:i4>4259908</vt:i4>
      </vt:variant>
      <vt:variant>
        <vt:i4>21</vt:i4>
      </vt:variant>
      <vt:variant>
        <vt:i4>0</vt:i4>
      </vt:variant>
      <vt:variant>
        <vt:i4>5</vt:i4>
      </vt:variant>
      <vt:variant>
        <vt:lpwstr>http://www.soopat.com/Patent/201310714681</vt:lpwstr>
      </vt:variant>
      <vt:variant>
        <vt:lpwstr/>
      </vt:variant>
      <vt:variant>
        <vt:i4>1966089</vt:i4>
      </vt:variant>
      <vt:variant>
        <vt:i4>18</vt:i4>
      </vt:variant>
      <vt:variant>
        <vt:i4>0</vt:i4>
      </vt:variant>
      <vt:variant>
        <vt:i4>5</vt:i4>
      </vt:variant>
      <vt:variant>
        <vt:lpwstr>http://gb.espacenet.com/</vt:lpwstr>
      </vt:variant>
      <vt:variant>
        <vt:lpwstr/>
      </vt:variant>
      <vt:variant>
        <vt:i4>5242944</vt:i4>
      </vt:variant>
      <vt:variant>
        <vt:i4>15</vt:i4>
      </vt:variant>
      <vt:variant>
        <vt:i4>0</vt:i4>
      </vt:variant>
      <vt:variant>
        <vt:i4>5</vt:i4>
      </vt:variant>
      <vt:variant>
        <vt:lpwstr>http://www.uspto.gov/patft/index.html</vt:lpwstr>
      </vt:variant>
      <vt:variant>
        <vt:lpwstr/>
      </vt:variant>
      <vt:variant>
        <vt:i4>3080238</vt:i4>
      </vt:variant>
      <vt:variant>
        <vt:i4>12</vt:i4>
      </vt:variant>
      <vt:variant>
        <vt:i4>0</vt:i4>
      </vt:variant>
      <vt:variant>
        <vt:i4>5</vt:i4>
      </vt:variant>
      <vt:variant>
        <vt:lpwstr>http://patentscope.wipo.int/search</vt:lpwstr>
      </vt:variant>
      <vt:variant>
        <vt:lpwstr/>
      </vt:variant>
      <vt:variant>
        <vt:i4>1900628</vt:i4>
      </vt:variant>
      <vt:variant>
        <vt:i4>9</vt:i4>
      </vt:variant>
      <vt:variant>
        <vt:i4>0</vt:i4>
      </vt:variant>
      <vt:variant>
        <vt:i4>5</vt:i4>
      </vt:variant>
      <vt:variant>
        <vt:lpwstr>http://www.patentics.com/searchcn.htm</vt:lpwstr>
      </vt:variant>
      <vt:variant>
        <vt:lpwstr/>
      </vt:variant>
      <vt:variant>
        <vt:i4>3211272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OLE_LINK1</vt:lpwstr>
      </vt:variant>
      <vt:variant>
        <vt:i4>65593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OLE_LINK10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25680</dc:creator>
  <cp:lastModifiedBy>JX</cp:lastModifiedBy>
  <cp:revision>3</cp:revision>
  <cp:lastPrinted>2011-08-04T07:11:00Z</cp:lastPrinted>
  <dcterms:created xsi:type="dcterms:W3CDTF">2020-07-23T07:25:00Z</dcterms:created>
  <dcterms:modified xsi:type="dcterms:W3CDTF">2020-07-23T07:32:00Z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